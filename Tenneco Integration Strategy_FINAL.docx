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1C73AD" w:rsidR="00844CBD" w:rsidP="003D5ECA" w:rsidRDefault="00844CBD" w14:paraId="505F71EA" w14:textId="77777777">
      <w:pPr>
        <w:rPr>
          <w:rFonts w:ascii="Arial" w:hAnsi="Arial" w:cs="Arial"/>
        </w:rPr>
      </w:pPr>
    </w:p>
    <w:p w:rsidRPr="001C73AD" w:rsidR="003D5ECA" w:rsidP="003D5ECA" w:rsidRDefault="003D5ECA" w14:paraId="78A201A9" w14:textId="77777777">
      <w:pPr>
        <w:jc w:val="center"/>
        <w:rPr>
          <w:rFonts w:ascii="Arial" w:hAnsi="Arial" w:cs="Arial"/>
        </w:rPr>
      </w:pPr>
    </w:p>
    <w:p w:rsidRPr="001C73AD" w:rsidR="003D5ECA" w:rsidP="003D5ECA" w:rsidRDefault="003D5ECA" w14:paraId="7A26A08F" w14:textId="77777777">
      <w:pPr>
        <w:jc w:val="center"/>
        <w:rPr>
          <w:rFonts w:ascii="Arial" w:hAnsi="Arial" w:cs="Arial"/>
        </w:rPr>
      </w:pPr>
    </w:p>
    <w:p w:rsidR="003D5ECA" w:rsidP="002B36AC" w:rsidRDefault="002B36AC" w14:paraId="36EA8B01" w14:textId="77777777">
      <w:pPr>
        <w:jc w:val="center"/>
        <w:rPr>
          <w:rFonts w:ascii="Arial" w:hAnsi="Arial" w:cs="Arial"/>
        </w:rPr>
      </w:pPr>
      <w:r>
        <w:rPr>
          <w:noProof/>
        </w:rPr>
        <w:drawing>
          <wp:inline distT="0" distB="0" distL="0" distR="0" wp14:anchorId="0087A68C" wp14:editId="002A0E1D">
            <wp:extent cx="3638315" cy="13335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638315" cy="1333500"/>
                    </a:xfrm>
                    <a:prstGeom prst="rect">
                      <a:avLst/>
                    </a:prstGeom>
                  </pic:spPr>
                </pic:pic>
              </a:graphicData>
            </a:graphic>
          </wp:inline>
        </w:drawing>
      </w:r>
    </w:p>
    <w:p w:rsidR="002B36AC" w:rsidP="002B36AC" w:rsidRDefault="002B36AC" w14:paraId="5EE38558" w14:textId="77777777">
      <w:pPr>
        <w:jc w:val="center"/>
        <w:rPr>
          <w:rFonts w:ascii="Arial" w:hAnsi="Arial" w:cs="Arial"/>
        </w:rPr>
      </w:pPr>
    </w:p>
    <w:p w:rsidR="002B36AC" w:rsidP="002B36AC" w:rsidRDefault="002B36AC" w14:paraId="597F74F5" w14:textId="77777777">
      <w:pPr>
        <w:jc w:val="center"/>
        <w:rPr>
          <w:rFonts w:ascii="Arial" w:hAnsi="Arial" w:cs="Arial"/>
        </w:rPr>
      </w:pPr>
    </w:p>
    <w:p w:rsidR="002B36AC" w:rsidP="002B36AC" w:rsidRDefault="002B36AC" w14:paraId="09B6BBBD" w14:textId="77777777">
      <w:pPr>
        <w:jc w:val="center"/>
        <w:rPr>
          <w:rFonts w:ascii="Arial" w:hAnsi="Arial" w:cs="Arial"/>
        </w:rPr>
      </w:pPr>
    </w:p>
    <w:p w:rsidR="002B36AC" w:rsidP="002B36AC" w:rsidRDefault="002B36AC" w14:paraId="424D083E" w14:textId="77777777">
      <w:pPr>
        <w:jc w:val="center"/>
        <w:rPr>
          <w:rFonts w:ascii="Arial" w:hAnsi="Arial" w:cs="Arial"/>
        </w:rPr>
      </w:pPr>
    </w:p>
    <w:p w:rsidR="002B36AC" w:rsidP="002B36AC" w:rsidRDefault="002B36AC" w14:paraId="20421069" w14:textId="77777777">
      <w:pPr>
        <w:jc w:val="center"/>
        <w:rPr>
          <w:rFonts w:ascii="Arial" w:hAnsi="Arial" w:cs="Arial"/>
        </w:rPr>
      </w:pPr>
    </w:p>
    <w:p w:rsidR="002B36AC" w:rsidP="002B36AC" w:rsidRDefault="002B36AC" w14:paraId="217C567A" w14:textId="77777777">
      <w:pPr>
        <w:jc w:val="center"/>
        <w:rPr>
          <w:rFonts w:ascii="Arial" w:hAnsi="Arial" w:cs="Arial"/>
        </w:rPr>
      </w:pPr>
    </w:p>
    <w:p w:rsidRPr="001C73AD" w:rsidR="002B36AC" w:rsidP="002B36AC" w:rsidRDefault="002B36AC" w14:paraId="3A0E40FD" w14:textId="77777777">
      <w:pPr>
        <w:jc w:val="center"/>
        <w:rPr>
          <w:rFonts w:ascii="Arial" w:hAnsi="Arial" w:cs="Arial"/>
        </w:rPr>
      </w:pPr>
    </w:p>
    <w:p w:rsidRPr="001C73AD" w:rsidR="003D5ECA" w:rsidP="003D5ECA" w:rsidRDefault="003D5ECA" w14:paraId="4FE00C5E" w14:textId="77777777">
      <w:pPr>
        <w:jc w:val="center"/>
        <w:rPr>
          <w:rFonts w:ascii="Arial" w:hAnsi="Arial" w:cs="Arial"/>
        </w:rPr>
      </w:pPr>
    </w:p>
    <w:p w:rsidRPr="001C73AD" w:rsidR="003D5ECA" w:rsidP="003D5ECA" w:rsidRDefault="003D5ECA" w14:paraId="61473F8C" w14:textId="77777777">
      <w:pPr>
        <w:jc w:val="center"/>
        <w:rPr>
          <w:rFonts w:ascii="Arial" w:hAnsi="Arial" w:cs="Arial"/>
        </w:rPr>
      </w:pPr>
    </w:p>
    <w:p w:rsidRPr="001C73AD" w:rsidR="003D5ECA" w:rsidP="003D5ECA" w:rsidRDefault="003D5ECA" w14:paraId="055DD00E" w14:textId="77777777">
      <w:pPr>
        <w:jc w:val="center"/>
        <w:rPr>
          <w:rFonts w:ascii="Arial" w:hAnsi="Arial" w:cs="Arial"/>
        </w:rPr>
      </w:pPr>
    </w:p>
    <w:p w:rsidRPr="001C73AD" w:rsidR="003D5ECA" w:rsidP="003D5ECA" w:rsidRDefault="003D5ECA" w14:paraId="7B0355AA" w14:textId="77777777">
      <w:pPr>
        <w:jc w:val="center"/>
        <w:rPr>
          <w:rFonts w:ascii="Arial" w:hAnsi="Arial" w:cs="Arial"/>
        </w:rPr>
      </w:pPr>
    </w:p>
    <w:p w:rsidRPr="001C73AD" w:rsidR="003D5ECA" w:rsidP="003D5ECA" w:rsidRDefault="003D5ECA" w14:paraId="49FA5DE2" w14:textId="77777777">
      <w:pPr>
        <w:jc w:val="center"/>
        <w:rPr>
          <w:rFonts w:ascii="Arial" w:hAnsi="Arial" w:cs="Arial"/>
        </w:rPr>
      </w:pPr>
    </w:p>
    <w:p w:rsidRPr="001C73AD" w:rsidR="003D5ECA" w:rsidP="003D5ECA" w:rsidRDefault="003D5ECA" w14:paraId="24F07C26" w14:textId="77777777">
      <w:pPr>
        <w:jc w:val="center"/>
        <w:rPr>
          <w:rFonts w:ascii="Arial" w:hAnsi="Arial" w:cs="Arial"/>
        </w:rPr>
      </w:pPr>
    </w:p>
    <w:p w:rsidRPr="001C73AD" w:rsidR="003D5ECA" w:rsidP="003D5ECA" w:rsidRDefault="003D5ECA" w14:paraId="38D77780" w14:textId="77777777">
      <w:pPr>
        <w:jc w:val="center"/>
        <w:rPr>
          <w:rFonts w:ascii="Arial" w:hAnsi="Arial" w:cs="Arial"/>
        </w:rPr>
      </w:pPr>
    </w:p>
    <w:p w:rsidRPr="001C73AD" w:rsidR="003D5ECA" w:rsidP="003D5ECA" w:rsidRDefault="00116A9B" w14:paraId="3D103E18" w14:textId="77777777">
      <w:pPr>
        <w:jc w:val="right"/>
        <w:rPr>
          <w:rFonts w:ascii="Arial" w:hAnsi="Arial" w:cs="Arial"/>
          <w:sz w:val="44"/>
        </w:rPr>
      </w:pPr>
      <w:r>
        <w:rPr>
          <w:rFonts w:ascii="Arial" w:hAnsi="Arial" w:cs="Arial"/>
          <w:sz w:val="44"/>
        </w:rPr>
        <w:t>Integration</w:t>
      </w:r>
      <w:r w:rsidR="0087014A">
        <w:rPr>
          <w:rFonts w:ascii="Arial" w:hAnsi="Arial" w:cs="Arial"/>
          <w:sz w:val="44"/>
        </w:rPr>
        <w:t xml:space="preserve"> Strategy</w:t>
      </w:r>
      <w:r w:rsidR="0087014A">
        <w:rPr>
          <w:rFonts w:ascii="Arial" w:hAnsi="Arial" w:cs="Arial"/>
          <w:sz w:val="44"/>
        </w:rPr>
        <w:tab/>
      </w:r>
    </w:p>
    <w:p w:rsidRPr="001C73AD" w:rsidR="001C73AD" w:rsidP="003D5ECA" w:rsidRDefault="001C73AD" w14:paraId="332AFB55" w14:textId="77777777">
      <w:pPr>
        <w:jc w:val="right"/>
        <w:rPr>
          <w:rFonts w:ascii="Arial" w:hAnsi="Arial" w:cs="Arial"/>
          <w:sz w:val="40"/>
        </w:rPr>
      </w:pPr>
    </w:p>
    <w:p w:rsidRPr="001C73AD" w:rsidR="003D5ECA" w:rsidP="003D5ECA" w:rsidRDefault="00AD75B7" w14:paraId="12F8B2D7" w14:textId="77777777">
      <w:pPr>
        <w:jc w:val="right"/>
        <w:rPr>
          <w:rFonts w:ascii="Arial" w:hAnsi="Arial" w:cs="Arial"/>
          <w:sz w:val="40"/>
        </w:rPr>
      </w:pPr>
      <w:r>
        <w:rPr>
          <w:rFonts w:ascii="Arial" w:hAnsi="Arial" w:cs="Arial"/>
          <w:sz w:val="40"/>
        </w:rPr>
        <w:t>Apri</w:t>
      </w:r>
      <w:r w:rsidR="00B468E6">
        <w:rPr>
          <w:rFonts w:ascii="Arial" w:hAnsi="Arial" w:cs="Arial"/>
          <w:sz w:val="40"/>
        </w:rPr>
        <w:t>l 2</w:t>
      </w:r>
      <w:r w:rsidRPr="00B468E6" w:rsidR="00B468E6">
        <w:rPr>
          <w:rFonts w:ascii="Arial" w:hAnsi="Arial" w:cs="Arial"/>
          <w:sz w:val="40"/>
          <w:vertAlign w:val="superscript"/>
        </w:rPr>
        <w:t>nd</w:t>
      </w:r>
      <w:r w:rsidR="00B468E6">
        <w:rPr>
          <w:rFonts w:ascii="Arial" w:hAnsi="Arial" w:cs="Arial"/>
          <w:sz w:val="40"/>
        </w:rPr>
        <w:t>, 2021</w:t>
      </w:r>
    </w:p>
    <w:p w:rsidRPr="001C73AD" w:rsidR="003D5ECA" w:rsidP="003D5ECA" w:rsidRDefault="003D5ECA" w14:paraId="69F1961A" w14:textId="77777777">
      <w:pPr>
        <w:jc w:val="right"/>
        <w:rPr>
          <w:rFonts w:ascii="Arial" w:hAnsi="Arial" w:cs="Arial"/>
          <w:sz w:val="40"/>
        </w:rPr>
      </w:pPr>
    </w:p>
    <w:p w:rsidRPr="001C73AD" w:rsidR="003D5ECA" w:rsidP="003D5ECA" w:rsidRDefault="003D5ECA" w14:paraId="741865E5" w14:textId="77777777">
      <w:pPr>
        <w:jc w:val="right"/>
        <w:rPr>
          <w:rFonts w:ascii="Arial" w:hAnsi="Arial" w:cs="Arial"/>
          <w:sz w:val="40"/>
        </w:rPr>
      </w:pPr>
    </w:p>
    <w:p w:rsidRPr="001C73AD" w:rsidR="003D5ECA" w:rsidP="003D5ECA" w:rsidRDefault="003D5ECA" w14:paraId="6709E518" w14:textId="77777777">
      <w:pPr>
        <w:jc w:val="right"/>
        <w:rPr>
          <w:rFonts w:ascii="Arial" w:hAnsi="Arial" w:cs="Arial"/>
          <w:sz w:val="40"/>
        </w:rPr>
      </w:pPr>
    </w:p>
    <w:p w:rsidRPr="001C73AD" w:rsidR="003D5ECA" w:rsidP="003D5ECA" w:rsidRDefault="003D5ECA" w14:paraId="01A6C0EF" w14:textId="77777777">
      <w:pPr>
        <w:jc w:val="right"/>
        <w:rPr>
          <w:rFonts w:ascii="Arial" w:hAnsi="Arial" w:cs="Arial"/>
          <w:sz w:val="40"/>
        </w:rPr>
      </w:pPr>
    </w:p>
    <w:p w:rsidRPr="001C73AD" w:rsidR="003D5ECA" w:rsidP="003D5ECA" w:rsidRDefault="003D5ECA" w14:paraId="754443EC" w14:textId="77777777">
      <w:pPr>
        <w:jc w:val="right"/>
        <w:rPr>
          <w:rFonts w:ascii="Arial" w:hAnsi="Arial" w:cs="Arial"/>
          <w:sz w:val="40"/>
        </w:rPr>
      </w:pPr>
    </w:p>
    <w:p w:rsidRPr="001C73AD" w:rsidR="003D5ECA" w:rsidP="003D5ECA" w:rsidRDefault="003D5ECA" w14:paraId="56EEB04B" w14:textId="77777777">
      <w:pPr>
        <w:jc w:val="right"/>
        <w:rPr>
          <w:rFonts w:ascii="Arial" w:hAnsi="Arial" w:cs="Arial"/>
          <w:sz w:val="40"/>
        </w:rPr>
      </w:pPr>
    </w:p>
    <w:p w:rsidRPr="001C73AD" w:rsidR="003D5ECA" w:rsidP="003D5ECA" w:rsidRDefault="003D5ECA" w14:paraId="1DEE007E" w14:textId="77777777">
      <w:pPr>
        <w:jc w:val="right"/>
        <w:rPr>
          <w:rFonts w:ascii="Arial" w:hAnsi="Arial" w:cs="Arial"/>
          <w:sz w:val="40"/>
        </w:rPr>
      </w:pPr>
    </w:p>
    <w:p w:rsidRPr="001C73AD" w:rsidR="003D5ECA" w:rsidP="003D5ECA" w:rsidRDefault="003D5ECA" w14:paraId="4E95B40B" w14:textId="77777777">
      <w:pPr>
        <w:jc w:val="right"/>
        <w:rPr>
          <w:rFonts w:ascii="Arial" w:hAnsi="Arial" w:cs="Arial"/>
          <w:sz w:val="40"/>
        </w:rPr>
      </w:pPr>
    </w:p>
    <w:p w:rsidRPr="001A1572" w:rsidR="003D5ECA" w:rsidP="001C73AD" w:rsidRDefault="003D5ECA" w14:paraId="6028F4C4" w14:textId="77777777">
      <w:pPr>
        <w:pStyle w:val="HeadingA"/>
        <w:numPr>
          <w:ilvl w:val="0"/>
          <w:numId w:val="0"/>
        </w:numPr>
        <w:pBdr>
          <w:top w:val="none" w:color="auto" w:sz="0" w:space="0"/>
        </w:pBdr>
        <w:shd w:val="clear" w:color="auto" w:fill="C0C0C0"/>
        <w:rPr>
          <w:rFonts w:asciiTheme="minorHAnsi" w:hAnsiTheme="minorHAnsi" w:cstheme="minorHAnsi"/>
          <w:lang w:val="en-GB"/>
        </w:rPr>
      </w:pPr>
      <w:bookmarkStart w:name="TDocumentHistory" w:id="0"/>
      <w:bookmarkStart w:name="TDocumentValid" w:id="1"/>
      <w:r w:rsidRPr="001A1572">
        <w:rPr>
          <w:rFonts w:asciiTheme="minorHAnsi" w:hAnsiTheme="minorHAnsi" w:cstheme="minorHAnsi"/>
          <w:lang w:val="en-GB"/>
        </w:rPr>
        <w:t xml:space="preserve">Document </w:t>
      </w:r>
      <w:bookmarkEnd w:id="0"/>
      <w:r w:rsidRPr="001A1572">
        <w:rPr>
          <w:rFonts w:asciiTheme="minorHAnsi" w:hAnsiTheme="minorHAnsi" w:cstheme="minorHAnsi"/>
          <w:lang w:val="en-GB"/>
        </w:rPr>
        <w:t>Management</w:t>
      </w:r>
    </w:p>
    <w:p w:rsidRPr="00DC17EA" w:rsidR="003D5ECA" w:rsidP="003D5ECA" w:rsidRDefault="003D5ECA" w14:paraId="1E42FD30" w14:textId="77777777">
      <w:pPr>
        <w:pStyle w:val="BodyText"/>
        <w:rPr>
          <w:rFonts w:asciiTheme="minorHAnsi" w:hAnsiTheme="minorHAnsi" w:cstheme="minorHAnsi"/>
          <w:sz w:val="22"/>
          <w:szCs w:val="22"/>
          <w:lang w:val="en-GB"/>
        </w:rPr>
      </w:pPr>
      <w:r w:rsidRPr="00DC17EA">
        <w:rPr>
          <w:rFonts w:asciiTheme="minorHAnsi" w:hAnsiTheme="minorHAnsi" w:cstheme="minorHAnsi"/>
          <w:sz w:val="22"/>
          <w:szCs w:val="22"/>
          <w:lang w:val="en-GB"/>
        </w:rPr>
        <w:t>This is a snapshot of an on-line document. Paper copies are valid only on the day they are printed. Refer to the author if you are in any doubt about the currency of this document.</w:t>
      </w:r>
      <w:bookmarkEnd w:id="1"/>
    </w:p>
    <w:p w:rsidRPr="00DC17EA" w:rsidR="003D5ECA" w:rsidP="003D5ECA" w:rsidRDefault="003D5ECA" w14:paraId="0AF7E931" w14:textId="77777777">
      <w:pPr>
        <w:pStyle w:val="BodyText"/>
        <w:rPr>
          <w:rFonts w:asciiTheme="minorHAnsi" w:hAnsiTheme="minorHAnsi" w:cstheme="minorHAnsi"/>
          <w:sz w:val="22"/>
          <w:szCs w:val="22"/>
          <w:lang w:val="en-GB"/>
        </w:rPr>
      </w:pPr>
      <w:r w:rsidRPr="00DC17EA">
        <w:rPr>
          <w:rFonts w:asciiTheme="minorHAnsi" w:hAnsiTheme="minorHAnsi" w:cstheme="minorHAnsi"/>
          <w:sz w:val="22"/>
          <w:szCs w:val="22"/>
          <w:lang w:val="en-GB"/>
        </w:rPr>
        <w:t xml:space="preserve">Project ID: </w:t>
      </w:r>
      <w:r w:rsidRPr="00DC17EA">
        <w:rPr>
          <w:rFonts w:asciiTheme="minorHAnsi" w:hAnsiTheme="minorHAnsi" w:cstheme="minorHAnsi"/>
          <w:sz w:val="22"/>
          <w:szCs w:val="22"/>
          <w:lang w:val="en-GB"/>
        </w:rPr>
        <w:tab/>
      </w:r>
      <w:r w:rsidRPr="00DC17EA">
        <w:rPr>
          <w:rFonts w:asciiTheme="minorHAnsi" w:hAnsiTheme="minorHAnsi" w:cstheme="minorHAnsi"/>
          <w:sz w:val="22"/>
          <w:szCs w:val="22"/>
          <w:lang w:val="en-GB"/>
        </w:rPr>
        <w:tab/>
      </w:r>
      <w:bookmarkStart w:name="_Hlk516484593" w:id="2"/>
      <w:r w:rsidRPr="00DC17EA" w:rsidR="005C33BE">
        <w:rPr>
          <w:rFonts w:asciiTheme="minorHAnsi" w:hAnsiTheme="minorHAnsi" w:cstheme="minorHAnsi"/>
          <w:sz w:val="22"/>
          <w:szCs w:val="22"/>
          <w:lang w:val="en-GB"/>
        </w:rPr>
        <w:t>Program Equip</w:t>
      </w:r>
      <w:bookmarkEnd w:id="2"/>
      <w:r w:rsidRPr="00DC17EA">
        <w:rPr>
          <w:rFonts w:asciiTheme="minorHAnsi" w:hAnsiTheme="minorHAnsi" w:cstheme="minorHAnsi"/>
          <w:sz w:val="22"/>
          <w:szCs w:val="22"/>
          <w:lang w:val="en-GB"/>
        </w:rPr>
        <w:br/>
      </w:r>
      <w:r w:rsidRPr="00DC17EA">
        <w:rPr>
          <w:rFonts w:asciiTheme="minorHAnsi" w:hAnsiTheme="minorHAnsi" w:cstheme="minorHAnsi"/>
          <w:sz w:val="22"/>
          <w:szCs w:val="22"/>
          <w:lang w:val="en-GB"/>
        </w:rPr>
        <w:t xml:space="preserve">Title: </w:t>
      </w:r>
      <w:r w:rsidRPr="00DC17EA">
        <w:rPr>
          <w:rFonts w:asciiTheme="minorHAnsi" w:hAnsiTheme="minorHAnsi" w:cstheme="minorHAnsi"/>
          <w:sz w:val="22"/>
          <w:szCs w:val="22"/>
          <w:lang w:val="en-GB"/>
        </w:rPr>
        <w:tab/>
      </w:r>
      <w:r w:rsidRPr="00DC17EA">
        <w:rPr>
          <w:rFonts w:asciiTheme="minorHAnsi" w:hAnsiTheme="minorHAnsi" w:cstheme="minorHAnsi"/>
          <w:sz w:val="22"/>
          <w:szCs w:val="22"/>
          <w:lang w:val="en-GB"/>
        </w:rPr>
        <w:tab/>
      </w:r>
      <w:r w:rsidRPr="00DC17EA">
        <w:rPr>
          <w:rFonts w:asciiTheme="minorHAnsi" w:hAnsiTheme="minorHAnsi" w:cstheme="minorHAnsi"/>
          <w:sz w:val="22"/>
          <w:szCs w:val="22"/>
          <w:lang w:val="en-GB"/>
        </w:rPr>
        <w:tab/>
      </w:r>
      <w:r w:rsidRPr="00DC17EA" w:rsidR="0093675A">
        <w:rPr>
          <w:rFonts w:asciiTheme="minorHAnsi" w:hAnsiTheme="minorHAnsi" w:cstheme="minorHAnsi"/>
          <w:sz w:val="22"/>
          <w:szCs w:val="22"/>
          <w:lang w:val="en-GB"/>
        </w:rPr>
        <w:t>Integration</w:t>
      </w:r>
      <w:r w:rsidRPr="00DC17EA" w:rsidR="0087014A">
        <w:rPr>
          <w:rFonts w:asciiTheme="minorHAnsi" w:hAnsiTheme="minorHAnsi" w:cstheme="minorHAnsi"/>
          <w:sz w:val="22"/>
          <w:szCs w:val="22"/>
          <w:lang w:val="en-GB"/>
        </w:rPr>
        <w:t xml:space="preserve"> Strategy</w:t>
      </w:r>
      <w:r w:rsidRPr="00DC17EA">
        <w:rPr>
          <w:rFonts w:asciiTheme="minorHAnsi" w:hAnsiTheme="minorHAnsi" w:cstheme="minorHAnsi"/>
          <w:sz w:val="22"/>
          <w:szCs w:val="22"/>
          <w:lang w:val="en-GB"/>
        </w:rPr>
        <w:br/>
      </w:r>
      <w:r w:rsidRPr="00DC17EA">
        <w:rPr>
          <w:rFonts w:asciiTheme="minorHAnsi" w:hAnsiTheme="minorHAnsi" w:cstheme="minorHAnsi"/>
          <w:sz w:val="22"/>
          <w:szCs w:val="22"/>
          <w:lang w:val="en-GB"/>
        </w:rPr>
        <w:t>Status:</w:t>
      </w:r>
      <w:r w:rsidRPr="00DC17EA">
        <w:rPr>
          <w:rFonts w:asciiTheme="minorHAnsi" w:hAnsiTheme="minorHAnsi" w:cstheme="minorHAnsi"/>
          <w:sz w:val="22"/>
          <w:szCs w:val="22"/>
          <w:lang w:val="en-GB"/>
        </w:rPr>
        <w:tab/>
      </w:r>
      <w:r w:rsidRPr="00DC17EA">
        <w:rPr>
          <w:rFonts w:asciiTheme="minorHAnsi" w:hAnsiTheme="minorHAnsi" w:cstheme="minorHAnsi"/>
          <w:sz w:val="22"/>
          <w:szCs w:val="22"/>
          <w:lang w:val="en-GB"/>
        </w:rPr>
        <w:tab/>
      </w:r>
      <w:r w:rsidRPr="00DC17EA">
        <w:rPr>
          <w:rFonts w:asciiTheme="minorHAnsi" w:hAnsiTheme="minorHAnsi" w:cstheme="minorHAnsi"/>
          <w:sz w:val="22"/>
          <w:szCs w:val="22"/>
          <w:lang w:val="en-GB"/>
        </w:rPr>
        <w:tab/>
      </w:r>
      <w:r w:rsidRPr="00DC17EA" w:rsidR="0087014A">
        <w:rPr>
          <w:rFonts w:asciiTheme="minorHAnsi" w:hAnsiTheme="minorHAnsi" w:cstheme="minorHAnsi"/>
          <w:sz w:val="22"/>
          <w:szCs w:val="22"/>
          <w:lang w:val="en-GB"/>
        </w:rPr>
        <w:t>Draft</w:t>
      </w:r>
      <w:r w:rsidRPr="00DC17EA">
        <w:rPr>
          <w:rFonts w:asciiTheme="minorHAnsi" w:hAnsiTheme="minorHAnsi" w:cstheme="minorHAnsi"/>
          <w:sz w:val="22"/>
          <w:szCs w:val="22"/>
          <w:lang w:val="en-GB"/>
        </w:rPr>
        <w:br/>
      </w:r>
      <w:r w:rsidRPr="00DC17EA">
        <w:rPr>
          <w:rFonts w:asciiTheme="minorHAnsi" w:hAnsiTheme="minorHAnsi" w:cstheme="minorHAnsi"/>
          <w:sz w:val="22"/>
          <w:szCs w:val="22"/>
          <w:lang w:val="en-GB"/>
        </w:rPr>
        <w:tab/>
      </w:r>
      <w:r w:rsidRPr="00DC17EA">
        <w:rPr>
          <w:rFonts w:asciiTheme="minorHAnsi" w:hAnsiTheme="minorHAnsi" w:cstheme="minorHAnsi"/>
          <w:sz w:val="22"/>
          <w:szCs w:val="22"/>
          <w:lang w:val="en-GB"/>
        </w:rPr>
        <w:tab/>
      </w:r>
      <w:r w:rsidRPr="00DC17EA">
        <w:rPr>
          <w:rFonts w:asciiTheme="minorHAnsi" w:hAnsiTheme="minorHAnsi" w:cstheme="minorHAnsi"/>
          <w:sz w:val="22"/>
          <w:szCs w:val="22"/>
          <w:lang w:val="en-GB"/>
        </w:rPr>
        <w:tab/>
      </w:r>
      <w:r w:rsidRPr="00DC17EA">
        <w:rPr>
          <w:rFonts w:asciiTheme="minorHAnsi" w:hAnsiTheme="minorHAnsi" w:cstheme="minorHAnsi"/>
          <w:sz w:val="22"/>
          <w:szCs w:val="22"/>
          <w:lang w:val="en-GB"/>
        </w:rPr>
        <w:br/>
      </w:r>
      <w:r w:rsidRPr="00DC17EA">
        <w:rPr>
          <w:rFonts w:asciiTheme="minorHAnsi" w:hAnsiTheme="minorHAnsi" w:cstheme="minorHAnsi"/>
          <w:sz w:val="22"/>
          <w:szCs w:val="22"/>
          <w:lang w:val="en-GB"/>
        </w:rPr>
        <w:t>Release:</w:t>
      </w:r>
      <w:r w:rsidRPr="00DC17EA">
        <w:rPr>
          <w:rFonts w:asciiTheme="minorHAnsi" w:hAnsiTheme="minorHAnsi" w:cstheme="minorHAnsi"/>
          <w:sz w:val="22"/>
          <w:szCs w:val="22"/>
          <w:lang w:val="en-GB"/>
        </w:rPr>
        <w:tab/>
      </w:r>
      <w:r w:rsidRPr="00DC17EA">
        <w:rPr>
          <w:rFonts w:asciiTheme="minorHAnsi" w:hAnsiTheme="minorHAnsi" w:cstheme="minorHAnsi"/>
          <w:sz w:val="22"/>
          <w:szCs w:val="22"/>
          <w:lang w:val="en-GB"/>
        </w:rPr>
        <w:tab/>
      </w:r>
      <w:r w:rsidRPr="00DC17EA" w:rsidR="002D2AA9">
        <w:rPr>
          <w:rFonts w:asciiTheme="minorHAnsi" w:hAnsiTheme="minorHAnsi" w:cstheme="minorHAnsi"/>
          <w:sz w:val="22"/>
          <w:szCs w:val="22"/>
          <w:lang w:val="en-GB"/>
        </w:rPr>
        <w:t>1</w:t>
      </w:r>
      <w:r w:rsidRPr="00DC17EA" w:rsidR="0087014A">
        <w:rPr>
          <w:rFonts w:asciiTheme="minorHAnsi" w:hAnsiTheme="minorHAnsi" w:cstheme="minorHAnsi"/>
          <w:sz w:val="22"/>
          <w:szCs w:val="22"/>
          <w:lang w:val="en-GB"/>
        </w:rPr>
        <w:t>.</w:t>
      </w:r>
      <w:r w:rsidRPr="00DC17EA" w:rsidR="002D2AA9">
        <w:rPr>
          <w:rFonts w:asciiTheme="minorHAnsi" w:hAnsiTheme="minorHAnsi" w:cstheme="minorHAnsi"/>
          <w:sz w:val="22"/>
          <w:szCs w:val="22"/>
          <w:lang w:val="en-GB"/>
        </w:rPr>
        <w:t>0</w:t>
      </w:r>
      <w:r w:rsidRPr="00DC17EA">
        <w:rPr>
          <w:rFonts w:asciiTheme="minorHAnsi" w:hAnsiTheme="minorHAnsi" w:cstheme="minorHAnsi"/>
          <w:sz w:val="22"/>
          <w:szCs w:val="22"/>
          <w:lang w:val="en-GB"/>
        </w:rPr>
        <w:br/>
      </w:r>
      <w:r w:rsidRPr="00DC17EA" w:rsidR="00FB7036">
        <w:rPr>
          <w:rFonts w:asciiTheme="minorHAnsi" w:hAnsiTheme="minorHAnsi" w:cstheme="minorHAnsi"/>
          <w:sz w:val="22"/>
          <w:szCs w:val="22"/>
          <w:lang w:val="en-GB"/>
        </w:rPr>
        <w:t>Document</w:t>
      </w:r>
      <w:r w:rsidRPr="00DC17EA">
        <w:rPr>
          <w:rFonts w:asciiTheme="minorHAnsi" w:hAnsiTheme="minorHAnsi" w:cstheme="minorHAnsi"/>
          <w:sz w:val="22"/>
          <w:szCs w:val="22"/>
          <w:lang w:val="en-GB"/>
        </w:rPr>
        <w:t xml:space="preserve"> Owner:</w:t>
      </w:r>
      <w:r w:rsidRPr="00DC17EA">
        <w:rPr>
          <w:rFonts w:asciiTheme="minorHAnsi" w:hAnsiTheme="minorHAnsi" w:cstheme="minorHAnsi"/>
          <w:sz w:val="22"/>
          <w:szCs w:val="22"/>
          <w:lang w:val="en-GB"/>
        </w:rPr>
        <w:tab/>
      </w:r>
      <w:r w:rsidRPr="00DC17EA" w:rsidR="007538CB">
        <w:rPr>
          <w:rFonts w:asciiTheme="minorHAnsi" w:hAnsiTheme="minorHAnsi" w:cstheme="minorHAnsi"/>
          <w:sz w:val="22"/>
          <w:szCs w:val="22"/>
          <w:lang w:val="en-GB"/>
        </w:rPr>
        <w:t>IBM</w:t>
      </w:r>
      <w:r w:rsidRPr="00DC17EA">
        <w:rPr>
          <w:rFonts w:asciiTheme="minorHAnsi" w:hAnsiTheme="minorHAnsi" w:cstheme="minorHAnsi"/>
          <w:sz w:val="22"/>
          <w:szCs w:val="22"/>
          <w:lang w:val="en-GB"/>
        </w:rPr>
        <w:br/>
      </w:r>
      <w:r w:rsidRPr="00DC17EA">
        <w:rPr>
          <w:rFonts w:asciiTheme="minorHAnsi" w:hAnsiTheme="minorHAnsi" w:cstheme="minorHAnsi"/>
          <w:sz w:val="22"/>
          <w:szCs w:val="22"/>
          <w:lang w:val="en-GB"/>
        </w:rPr>
        <w:t>Team:</w:t>
      </w:r>
      <w:r w:rsidRPr="00DC17EA">
        <w:rPr>
          <w:rFonts w:asciiTheme="minorHAnsi" w:hAnsiTheme="minorHAnsi" w:cstheme="minorHAnsi"/>
          <w:sz w:val="22"/>
          <w:szCs w:val="22"/>
          <w:lang w:val="en-GB"/>
        </w:rPr>
        <w:tab/>
      </w:r>
      <w:r w:rsidRPr="00DC17EA">
        <w:rPr>
          <w:rFonts w:asciiTheme="minorHAnsi" w:hAnsiTheme="minorHAnsi" w:cstheme="minorHAnsi"/>
          <w:sz w:val="22"/>
          <w:szCs w:val="22"/>
          <w:lang w:val="en-GB"/>
        </w:rPr>
        <w:tab/>
      </w:r>
      <w:r w:rsidRPr="00DC17EA">
        <w:rPr>
          <w:rFonts w:asciiTheme="minorHAnsi" w:hAnsiTheme="minorHAnsi" w:cstheme="minorHAnsi"/>
          <w:sz w:val="22"/>
          <w:szCs w:val="22"/>
          <w:lang w:val="en-GB"/>
        </w:rPr>
        <w:tab/>
      </w:r>
      <w:r w:rsidRPr="00DC17EA" w:rsidR="0093675A">
        <w:rPr>
          <w:rFonts w:asciiTheme="minorHAnsi" w:hAnsiTheme="minorHAnsi" w:cstheme="minorHAnsi"/>
          <w:sz w:val="22"/>
          <w:szCs w:val="22"/>
          <w:lang w:val="en-GB"/>
        </w:rPr>
        <w:t xml:space="preserve">Integration </w:t>
      </w:r>
      <w:r w:rsidRPr="00DC17EA">
        <w:rPr>
          <w:rFonts w:asciiTheme="minorHAnsi" w:hAnsiTheme="minorHAnsi" w:cstheme="minorHAnsi"/>
          <w:sz w:val="22"/>
          <w:szCs w:val="22"/>
          <w:lang w:val="en-GB"/>
        </w:rPr>
        <w:br/>
      </w:r>
      <w:r w:rsidRPr="00DC17EA">
        <w:rPr>
          <w:rFonts w:asciiTheme="minorHAnsi" w:hAnsiTheme="minorHAnsi" w:cstheme="minorHAnsi"/>
          <w:sz w:val="22"/>
          <w:szCs w:val="22"/>
          <w:lang w:val="en-GB"/>
        </w:rPr>
        <w:t>Author:</w:t>
      </w:r>
      <w:r w:rsidRPr="00DC17EA">
        <w:rPr>
          <w:rFonts w:asciiTheme="minorHAnsi" w:hAnsiTheme="minorHAnsi" w:cstheme="minorHAnsi"/>
          <w:sz w:val="22"/>
          <w:szCs w:val="22"/>
          <w:lang w:val="en-GB"/>
        </w:rPr>
        <w:tab/>
      </w:r>
      <w:r w:rsidRPr="00DC17EA">
        <w:rPr>
          <w:rFonts w:asciiTheme="minorHAnsi" w:hAnsiTheme="minorHAnsi" w:cstheme="minorHAnsi"/>
          <w:sz w:val="22"/>
          <w:szCs w:val="22"/>
          <w:lang w:val="en-GB"/>
        </w:rPr>
        <w:tab/>
      </w:r>
      <w:r w:rsidRPr="00DC17EA">
        <w:rPr>
          <w:rFonts w:asciiTheme="minorHAnsi" w:hAnsiTheme="minorHAnsi" w:cstheme="minorHAnsi"/>
          <w:sz w:val="22"/>
          <w:szCs w:val="22"/>
          <w:lang w:val="en-GB"/>
        </w:rPr>
        <w:tab/>
      </w:r>
      <w:r w:rsidRPr="00DC17EA" w:rsidR="005C33BE">
        <w:rPr>
          <w:rFonts w:asciiTheme="minorHAnsi" w:hAnsiTheme="minorHAnsi" w:cstheme="minorHAnsi"/>
          <w:sz w:val="22"/>
          <w:szCs w:val="22"/>
          <w:lang w:val="en-GB"/>
        </w:rPr>
        <w:t>Aravind Surabhi</w:t>
      </w:r>
    </w:p>
    <w:p w:rsidRPr="00DC17EA" w:rsidR="003D5ECA" w:rsidP="003D5ECA" w:rsidRDefault="003D5ECA" w14:paraId="63B9AC9A" w14:textId="77777777">
      <w:pPr>
        <w:pStyle w:val="BodyText"/>
        <w:rPr>
          <w:rFonts w:asciiTheme="minorHAnsi" w:hAnsiTheme="minorHAnsi" w:cstheme="minorHAnsi"/>
          <w:sz w:val="22"/>
          <w:szCs w:val="22"/>
          <w:lang w:val="en-GB"/>
        </w:rPr>
      </w:pPr>
      <w:r w:rsidRPr="00DC17EA">
        <w:rPr>
          <w:rFonts w:asciiTheme="minorHAnsi" w:hAnsiTheme="minorHAnsi" w:cstheme="minorHAnsi"/>
          <w:sz w:val="22"/>
          <w:szCs w:val="22"/>
          <w:lang w:val="en-GB"/>
        </w:rPr>
        <w:t>Data Created:</w:t>
      </w:r>
      <w:r w:rsidRPr="00DC17EA">
        <w:rPr>
          <w:rFonts w:asciiTheme="minorHAnsi" w:hAnsiTheme="minorHAnsi" w:cstheme="minorHAnsi"/>
          <w:sz w:val="22"/>
          <w:szCs w:val="22"/>
          <w:lang w:val="en-GB"/>
        </w:rPr>
        <w:tab/>
      </w:r>
      <w:r w:rsidRPr="00DC17EA">
        <w:rPr>
          <w:rFonts w:asciiTheme="minorHAnsi" w:hAnsiTheme="minorHAnsi" w:cstheme="minorHAnsi"/>
          <w:sz w:val="22"/>
          <w:szCs w:val="22"/>
          <w:lang w:val="en-GB"/>
        </w:rPr>
        <w:tab/>
      </w:r>
      <w:r w:rsidRPr="00DC17EA" w:rsidR="00B468E6">
        <w:rPr>
          <w:rFonts w:asciiTheme="minorHAnsi" w:hAnsiTheme="minorHAnsi" w:cstheme="minorHAnsi"/>
          <w:sz w:val="22"/>
          <w:szCs w:val="22"/>
          <w:lang w:val="en-GB"/>
        </w:rPr>
        <w:t>April 2</w:t>
      </w:r>
      <w:r w:rsidRPr="00DC17EA" w:rsidR="00B468E6">
        <w:rPr>
          <w:rFonts w:asciiTheme="minorHAnsi" w:hAnsiTheme="minorHAnsi" w:cstheme="minorHAnsi"/>
          <w:sz w:val="22"/>
          <w:szCs w:val="22"/>
          <w:vertAlign w:val="superscript"/>
          <w:lang w:val="en-GB"/>
        </w:rPr>
        <w:t>nd,</w:t>
      </w:r>
      <w:r w:rsidRPr="00DC17EA" w:rsidR="00B468E6">
        <w:rPr>
          <w:rFonts w:asciiTheme="minorHAnsi" w:hAnsiTheme="minorHAnsi" w:cstheme="minorHAnsi"/>
          <w:sz w:val="22"/>
          <w:szCs w:val="22"/>
          <w:lang w:val="en-GB"/>
        </w:rPr>
        <w:t xml:space="preserve"> 2021</w:t>
      </w:r>
      <w:r w:rsidRPr="00DC17EA">
        <w:rPr>
          <w:rFonts w:asciiTheme="minorHAnsi" w:hAnsiTheme="minorHAnsi" w:cstheme="minorHAnsi"/>
          <w:sz w:val="22"/>
          <w:szCs w:val="22"/>
          <w:lang w:val="en-GB"/>
        </w:rPr>
        <w:br/>
      </w:r>
      <w:r w:rsidRPr="00DC17EA">
        <w:rPr>
          <w:rFonts w:asciiTheme="minorHAnsi" w:hAnsiTheme="minorHAnsi" w:cstheme="minorHAnsi"/>
          <w:sz w:val="22"/>
          <w:szCs w:val="22"/>
          <w:lang w:val="en-GB"/>
        </w:rPr>
        <w:t>Created By:</w:t>
      </w:r>
      <w:r w:rsidRPr="00DC17EA">
        <w:rPr>
          <w:rFonts w:asciiTheme="minorHAnsi" w:hAnsiTheme="minorHAnsi" w:cstheme="minorHAnsi"/>
          <w:sz w:val="22"/>
          <w:szCs w:val="22"/>
          <w:lang w:val="en-GB"/>
        </w:rPr>
        <w:tab/>
      </w:r>
      <w:r w:rsidRPr="00DC17EA">
        <w:rPr>
          <w:rFonts w:asciiTheme="minorHAnsi" w:hAnsiTheme="minorHAnsi" w:cstheme="minorHAnsi"/>
          <w:sz w:val="22"/>
          <w:szCs w:val="22"/>
          <w:lang w:val="en-GB"/>
        </w:rPr>
        <w:tab/>
      </w:r>
      <w:r w:rsidRPr="00DC17EA" w:rsidR="005C33BE">
        <w:rPr>
          <w:rFonts w:asciiTheme="minorHAnsi" w:hAnsiTheme="minorHAnsi" w:cstheme="minorHAnsi"/>
          <w:sz w:val="22"/>
          <w:szCs w:val="22"/>
          <w:lang w:val="en-GB"/>
        </w:rPr>
        <w:t>Aravind Surabhi</w:t>
      </w:r>
    </w:p>
    <w:p w:rsidRPr="001A1572" w:rsidR="003D5ECA" w:rsidP="003D5ECA" w:rsidRDefault="003D5ECA" w14:paraId="651F8BCD" w14:textId="77777777">
      <w:pPr>
        <w:pStyle w:val="HeadingB"/>
        <w:numPr>
          <w:ilvl w:val="0"/>
          <w:numId w:val="0"/>
        </w:numPr>
        <w:spacing w:before="200"/>
        <w:ind w:left="648" w:hanging="648"/>
        <w:rPr>
          <w:rFonts w:asciiTheme="minorHAnsi" w:hAnsiTheme="minorHAnsi" w:cstheme="minorHAnsi"/>
          <w:sz w:val="36"/>
          <w:szCs w:val="36"/>
          <w:lang w:val="en-GB"/>
        </w:rPr>
      </w:pPr>
      <w:r w:rsidRPr="001A1572">
        <w:rPr>
          <w:rFonts w:asciiTheme="minorHAnsi" w:hAnsiTheme="minorHAnsi" w:cstheme="minorHAnsi"/>
          <w:sz w:val="36"/>
          <w:szCs w:val="36"/>
          <w:lang w:val="en-GB"/>
        </w:rPr>
        <w:t>Approval</w:t>
      </w:r>
    </w:p>
    <w:p w:rsidRPr="00DC17EA" w:rsidR="003D5ECA" w:rsidP="003D5ECA" w:rsidRDefault="003D5ECA" w14:paraId="06431AFB" w14:textId="77777777">
      <w:pPr>
        <w:pStyle w:val="BodyText"/>
        <w:rPr>
          <w:rFonts w:asciiTheme="minorHAnsi" w:hAnsiTheme="minorHAnsi" w:cstheme="minorHAnsi"/>
          <w:sz w:val="22"/>
          <w:szCs w:val="22"/>
          <w:lang w:val="en-GB"/>
        </w:rPr>
      </w:pPr>
      <w:bookmarkStart w:name="TRequiredApprovals" w:id="3"/>
      <w:r w:rsidRPr="00DC17EA">
        <w:rPr>
          <w:rFonts w:asciiTheme="minorHAnsi" w:hAnsiTheme="minorHAnsi" w:cstheme="minorHAnsi"/>
          <w:sz w:val="22"/>
          <w:szCs w:val="22"/>
          <w:lang w:val="en-GB"/>
        </w:rPr>
        <w:t>This document requires the following approval</w:t>
      </w:r>
      <w:bookmarkEnd w:id="3"/>
      <w:r w:rsidRPr="00DC17EA">
        <w:rPr>
          <w:rFonts w:asciiTheme="minorHAnsi" w:hAnsiTheme="minorHAnsi" w:cstheme="minorHAnsi"/>
          <w:sz w:val="22"/>
          <w:szCs w:val="22"/>
          <w:lang w:val="en-GB"/>
        </w:rPr>
        <w:t xml:space="preserve"> signatures:</w:t>
      </w:r>
    </w:p>
    <w:tbl>
      <w:tblPr>
        <w:tblW w:w="9540" w:type="dxa"/>
        <w:tblInd w:w="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2410"/>
        <w:gridCol w:w="2810"/>
        <w:gridCol w:w="2970"/>
        <w:gridCol w:w="1350"/>
      </w:tblGrid>
      <w:tr w:rsidRPr="001C73AD" w:rsidR="003D5ECA" w:rsidTr="00AD051C" w14:paraId="7A1172FF" w14:textId="77777777">
        <w:tc>
          <w:tcPr>
            <w:tcW w:w="2410" w:type="dxa"/>
            <w:shd w:val="clear" w:color="auto" w:fill="C0C0C0"/>
          </w:tcPr>
          <w:p w:rsidRPr="001C73AD" w:rsidR="003D5ECA" w:rsidP="00AD051C" w:rsidRDefault="003D5ECA" w14:paraId="576ECB0D" w14:textId="77777777">
            <w:pPr>
              <w:pStyle w:val="TableText"/>
              <w:rPr>
                <w:rFonts w:cs="Arial"/>
                <w:b/>
                <w:bCs/>
                <w:lang w:val="en-GB"/>
              </w:rPr>
            </w:pPr>
            <w:bookmarkStart w:name="TName" w:id="4"/>
            <w:r w:rsidRPr="001C73AD">
              <w:rPr>
                <w:rFonts w:cs="Arial"/>
                <w:b/>
                <w:bCs/>
                <w:lang w:val="en-GB"/>
              </w:rPr>
              <w:t>Name</w:t>
            </w:r>
            <w:bookmarkEnd w:id="4"/>
          </w:p>
        </w:tc>
        <w:tc>
          <w:tcPr>
            <w:tcW w:w="2810" w:type="dxa"/>
            <w:shd w:val="clear" w:color="auto" w:fill="C0C0C0"/>
          </w:tcPr>
          <w:p w:rsidRPr="001C73AD" w:rsidR="003D5ECA" w:rsidP="00AD051C" w:rsidRDefault="003D5ECA" w14:paraId="50709095" w14:textId="77777777">
            <w:pPr>
              <w:pStyle w:val="TableText"/>
              <w:rPr>
                <w:rFonts w:cs="Arial"/>
                <w:b/>
                <w:bCs/>
                <w:lang w:val="en-GB"/>
              </w:rPr>
            </w:pPr>
            <w:bookmarkStart w:name="TTitle" w:id="5"/>
            <w:r w:rsidRPr="001C73AD">
              <w:rPr>
                <w:rFonts w:cs="Arial"/>
                <w:b/>
                <w:bCs/>
                <w:lang w:val="en-GB"/>
              </w:rPr>
              <w:t>Title</w:t>
            </w:r>
            <w:bookmarkEnd w:id="5"/>
          </w:p>
        </w:tc>
        <w:tc>
          <w:tcPr>
            <w:tcW w:w="2970" w:type="dxa"/>
            <w:shd w:val="clear" w:color="auto" w:fill="C0C0C0"/>
          </w:tcPr>
          <w:p w:rsidRPr="001C73AD" w:rsidR="003D5ECA" w:rsidP="00AD051C" w:rsidRDefault="003D5ECA" w14:paraId="09677C53" w14:textId="77777777">
            <w:pPr>
              <w:pStyle w:val="TableText"/>
              <w:rPr>
                <w:rFonts w:cs="Arial"/>
                <w:b/>
                <w:bCs/>
                <w:lang w:val="en-GB"/>
              </w:rPr>
            </w:pPr>
            <w:r w:rsidRPr="001C73AD">
              <w:rPr>
                <w:rFonts w:cs="Arial"/>
                <w:b/>
                <w:bCs/>
                <w:lang w:val="en-GB"/>
              </w:rPr>
              <w:t>Signature</w:t>
            </w:r>
          </w:p>
        </w:tc>
        <w:tc>
          <w:tcPr>
            <w:tcW w:w="1350" w:type="dxa"/>
            <w:shd w:val="clear" w:color="auto" w:fill="C0C0C0"/>
          </w:tcPr>
          <w:p w:rsidRPr="001C73AD" w:rsidR="003D5ECA" w:rsidP="00AD051C" w:rsidRDefault="003D5ECA" w14:paraId="6219279C" w14:textId="77777777">
            <w:pPr>
              <w:pStyle w:val="TableText"/>
              <w:rPr>
                <w:rFonts w:cs="Arial"/>
                <w:b/>
                <w:bCs/>
                <w:lang w:val="en-GB"/>
              </w:rPr>
            </w:pPr>
            <w:r w:rsidRPr="001C73AD">
              <w:rPr>
                <w:rFonts w:cs="Arial"/>
                <w:b/>
                <w:bCs/>
                <w:lang w:val="en-GB"/>
              </w:rPr>
              <w:t>Date</w:t>
            </w:r>
          </w:p>
        </w:tc>
      </w:tr>
      <w:tr w:rsidRPr="001C73AD" w:rsidR="003D5ECA" w:rsidTr="00AD051C" w14:paraId="568CCEEC" w14:textId="77777777">
        <w:tc>
          <w:tcPr>
            <w:tcW w:w="2410" w:type="dxa"/>
          </w:tcPr>
          <w:p w:rsidRPr="00DC17EA" w:rsidR="003D5ECA" w:rsidP="00AD051C" w:rsidRDefault="000F55DA" w14:paraId="0A758CFD" w14:textId="787F0168">
            <w:pPr>
              <w:rPr>
                <w:rFonts w:cstheme="minorHAnsi"/>
                <w:lang w:val="en-GB"/>
              </w:rPr>
            </w:pPr>
            <w:r w:rsidRPr="00DC17EA">
              <w:rPr>
                <w:rFonts w:cstheme="minorHAnsi"/>
                <w:lang w:val="en-GB"/>
              </w:rPr>
              <w:t xml:space="preserve">Dan </w:t>
            </w:r>
            <w:proofErr w:type="spellStart"/>
            <w:r w:rsidRPr="00DC17EA">
              <w:rPr>
                <w:rFonts w:cstheme="minorHAnsi"/>
                <w:lang w:val="en-GB"/>
              </w:rPr>
              <w:t>Trares</w:t>
            </w:r>
            <w:proofErr w:type="spellEnd"/>
          </w:p>
        </w:tc>
        <w:tc>
          <w:tcPr>
            <w:tcW w:w="2810" w:type="dxa"/>
          </w:tcPr>
          <w:p w:rsidRPr="00DC17EA" w:rsidR="003D5ECA" w:rsidP="00AD051C" w:rsidRDefault="000F55DA" w14:paraId="5AAE6C32" w14:textId="6309B867">
            <w:pPr>
              <w:rPr>
                <w:rFonts w:cstheme="minorHAnsi"/>
                <w:lang w:val="en-GB"/>
              </w:rPr>
            </w:pPr>
            <w:r w:rsidRPr="00DC17EA">
              <w:rPr>
                <w:rFonts w:cstheme="minorHAnsi"/>
                <w:lang w:val="en-GB"/>
              </w:rPr>
              <w:t>Project Executive</w:t>
            </w:r>
          </w:p>
        </w:tc>
        <w:tc>
          <w:tcPr>
            <w:tcW w:w="2970" w:type="dxa"/>
          </w:tcPr>
          <w:p w:rsidRPr="001C73AD" w:rsidR="003D5ECA" w:rsidP="00AD051C" w:rsidRDefault="003D5ECA" w14:paraId="7079B365" w14:textId="77777777">
            <w:pPr>
              <w:rPr>
                <w:rFonts w:ascii="Arial" w:hAnsi="Arial" w:cs="Arial"/>
                <w:lang w:val="en-GB"/>
              </w:rPr>
            </w:pPr>
          </w:p>
        </w:tc>
        <w:tc>
          <w:tcPr>
            <w:tcW w:w="1350" w:type="dxa"/>
          </w:tcPr>
          <w:p w:rsidRPr="001C73AD" w:rsidR="003D5ECA" w:rsidP="00AD051C" w:rsidRDefault="003D30B3" w14:paraId="07E425DA" w14:textId="77777777">
            <w:pPr>
              <w:rPr>
                <w:rFonts w:ascii="Arial" w:hAnsi="Arial" w:cs="Arial"/>
                <w:lang w:val="en-GB"/>
              </w:rPr>
            </w:pPr>
            <w:r w:rsidRPr="001C73AD">
              <w:rPr>
                <w:rFonts w:ascii="Arial" w:hAnsi="Arial" w:cs="Arial"/>
                <w:lang w:val="en-GB"/>
              </w:rPr>
              <w:fldChar w:fldCharType="begin">
                <w:ffData>
                  <w:name w:val="Text11"/>
                  <w:enabled/>
                  <w:calcOnExit w:val="0"/>
                  <w:textInput/>
                </w:ffData>
              </w:fldChar>
            </w:r>
            <w:bookmarkStart w:name="Text11" w:id="6"/>
            <w:r w:rsidRPr="001C73AD" w:rsidR="003D5ECA">
              <w:rPr>
                <w:rFonts w:ascii="Arial" w:hAnsi="Arial" w:cs="Arial"/>
                <w:lang w:val="en-GB"/>
              </w:rPr>
              <w:instrText xml:space="preserve"> FORMTEXT </w:instrText>
            </w:r>
            <w:r w:rsidRPr="001C73AD">
              <w:rPr>
                <w:rFonts w:ascii="Arial" w:hAnsi="Arial" w:cs="Arial"/>
                <w:lang w:val="en-GB"/>
              </w:rPr>
            </w:r>
            <w:r w:rsidRPr="001C73AD">
              <w:rPr>
                <w:rFonts w:ascii="Arial" w:hAnsi="Arial" w:cs="Arial"/>
                <w:lang w:val="en-GB"/>
              </w:rPr>
              <w:fldChar w:fldCharType="separate"/>
            </w:r>
            <w:r w:rsidRPr="001C73AD" w:rsidR="003D5ECA">
              <w:rPr>
                <w:rFonts w:ascii="Arial" w:hAnsi="Arial" w:cs="Arial"/>
                <w:noProof/>
                <w:lang w:val="en-GB"/>
              </w:rPr>
              <w:t> </w:t>
            </w:r>
            <w:r w:rsidRPr="001C73AD" w:rsidR="003D5ECA">
              <w:rPr>
                <w:rFonts w:ascii="Arial" w:hAnsi="Arial" w:cs="Arial"/>
                <w:noProof/>
                <w:lang w:val="en-GB"/>
              </w:rPr>
              <w:t> </w:t>
            </w:r>
            <w:r w:rsidRPr="001C73AD" w:rsidR="003D5ECA">
              <w:rPr>
                <w:rFonts w:ascii="Arial" w:hAnsi="Arial" w:cs="Arial"/>
                <w:noProof/>
                <w:lang w:val="en-GB"/>
              </w:rPr>
              <w:t> </w:t>
            </w:r>
            <w:r w:rsidRPr="001C73AD" w:rsidR="003D5ECA">
              <w:rPr>
                <w:rFonts w:ascii="Arial" w:hAnsi="Arial" w:cs="Arial"/>
                <w:noProof/>
                <w:lang w:val="en-GB"/>
              </w:rPr>
              <w:t> </w:t>
            </w:r>
            <w:r w:rsidRPr="001C73AD" w:rsidR="003D5ECA">
              <w:rPr>
                <w:rFonts w:ascii="Arial" w:hAnsi="Arial" w:cs="Arial"/>
                <w:noProof/>
                <w:lang w:val="en-GB"/>
              </w:rPr>
              <w:t> </w:t>
            </w:r>
            <w:r w:rsidRPr="001C73AD">
              <w:rPr>
                <w:rFonts w:ascii="Arial" w:hAnsi="Arial" w:cs="Arial"/>
                <w:lang w:val="en-GB"/>
              </w:rPr>
              <w:fldChar w:fldCharType="end"/>
            </w:r>
            <w:bookmarkEnd w:id="6"/>
          </w:p>
        </w:tc>
      </w:tr>
      <w:tr w:rsidRPr="001C73AD" w:rsidR="00064065" w:rsidTr="00AD051C" w14:paraId="536A5410" w14:textId="77777777">
        <w:tc>
          <w:tcPr>
            <w:tcW w:w="2410" w:type="dxa"/>
          </w:tcPr>
          <w:p w:rsidRPr="002A2906" w:rsidR="00064065" w:rsidP="00AD051C" w:rsidRDefault="00064065" w14:paraId="72EB0C72" w14:textId="77777777">
            <w:pPr>
              <w:rPr>
                <w:rFonts w:ascii="Arial" w:hAnsi="Arial" w:cs="Arial"/>
                <w:lang w:val="en-GB"/>
              </w:rPr>
            </w:pPr>
          </w:p>
        </w:tc>
        <w:tc>
          <w:tcPr>
            <w:tcW w:w="2810" w:type="dxa"/>
          </w:tcPr>
          <w:p w:rsidR="00064065" w:rsidP="00AD051C" w:rsidRDefault="00064065" w14:paraId="3E497404" w14:textId="77777777">
            <w:pPr>
              <w:rPr>
                <w:rFonts w:ascii="Arial" w:hAnsi="Arial" w:cs="Arial"/>
                <w:lang w:val="en-GB"/>
              </w:rPr>
            </w:pPr>
          </w:p>
        </w:tc>
        <w:tc>
          <w:tcPr>
            <w:tcW w:w="2970" w:type="dxa"/>
          </w:tcPr>
          <w:p w:rsidRPr="001C73AD" w:rsidR="00064065" w:rsidP="00AD051C" w:rsidRDefault="00064065" w14:paraId="22F48802" w14:textId="77777777">
            <w:pPr>
              <w:rPr>
                <w:rFonts w:ascii="Arial" w:hAnsi="Arial" w:cs="Arial"/>
                <w:lang w:val="en-GB"/>
              </w:rPr>
            </w:pPr>
          </w:p>
        </w:tc>
        <w:tc>
          <w:tcPr>
            <w:tcW w:w="1350" w:type="dxa"/>
          </w:tcPr>
          <w:p w:rsidRPr="001C73AD" w:rsidR="00064065" w:rsidP="00AD051C" w:rsidRDefault="00064065" w14:paraId="1A12844E" w14:textId="77777777">
            <w:pPr>
              <w:rPr>
                <w:rFonts w:ascii="Arial" w:hAnsi="Arial" w:cs="Arial"/>
                <w:lang w:val="en-GB"/>
              </w:rPr>
            </w:pPr>
          </w:p>
        </w:tc>
      </w:tr>
      <w:tr w:rsidRPr="001C73AD" w:rsidR="00064065" w:rsidTr="00AD051C" w14:paraId="0AB2EF40" w14:textId="77777777">
        <w:tc>
          <w:tcPr>
            <w:tcW w:w="2410" w:type="dxa"/>
          </w:tcPr>
          <w:p w:rsidR="00064065" w:rsidP="00AD051C" w:rsidRDefault="00064065" w14:paraId="3127DEB4" w14:textId="77777777">
            <w:pPr>
              <w:rPr>
                <w:rFonts w:ascii="Arial" w:hAnsi="Arial" w:cs="Arial"/>
                <w:lang w:val="en-GB"/>
              </w:rPr>
            </w:pPr>
          </w:p>
        </w:tc>
        <w:tc>
          <w:tcPr>
            <w:tcW w:w="2810" w:type="dxa"/>
          </w:tcPr>
          <w:p w:rsidR="00064065" w:rsidP="00AD051C" w:rsidRDefault="00064065" w14:paraId="619760A7" w14:textId="77777777">
            <w:pPr>
              <w:rPr>
                <w:rFonts w:ascii="Arial" w:hAnsi="Arial" w:cs="Arial"/>
                <w:lang w:val="en-GB"/>
              </w:rPr>
            </w:pPr>
          </w:p>
        </w:tc>
        <w:tc>
          <w:tcPr>
            <w:tcW w:w="2970" w:type="dxa"/>
          </w:tcPr>
          <w:p w:rsidRPr="001C73AD" w:rsidR="00064065" w:rsidP="00AD051C" w:rsidRDefault="00064065" w14:paraId="0763C887" w14:textId="77777777">
            <w:pPr>
              <w:rPr>
                <w:rFonts w:ascii="Arial" w:hAnsi="Arial" w:cs="Arial"/>
                <w:lang w:val="en-GB"/>
              </w:rPr>
            </w:pPr>
          </w:p>
        </w:tc>
        <w:tc>
          <w:tcPr>
            <w:tcW w:w="1350" w:type="dxa"/>
          </w:tcPr>
          <w:p w:rsidRPr="001C73AD" w:rsidR="00064065" w:rsidP="00AD051C" w:rsidRDefault="00064065" w14:paraId="1A109F10" w14:textId="77777777">
            <w:pPr>
              <w:rPr>
                <w:rFonts w:ascii="Arial" w:hAnsi="Arial" w:cs="Arial"/>
                <w:lang w:val="en-GB"/>
              </w:rPr>
            </w:pPr>
          </w:p>
        </w:tc>
      </w:tr>
      <w:tr w:rsidRPr="001C73AD" w:rsidR="00064065" w:rsidTr="00AD051C" w14:paraId="30145CD8" w14:textId="77777777">
        <w:tc>
          <w:tcPr>
            <w:tcW w:w="2410" w:type="dxa"/>
          </w:tcPr>
          <w:p w:rsidR="00064065" w:rsidP="00AD051C" w:rsidRDefault="00064065" w14:paraId="0D9113D7" w14:textId="77777777">
            <w:pPr>
              <w:rPr>
                <w:rFonts w:ascii="Arial" w:hAnsi="Arial" w:cs="Arial"/>
                <w:lang w:val="en-GB"/>
              </w:rPr>
            </w:pPr>
          </w:p>
        </w:tc>
        <w:tc>
          <w:tcPr>
            <w:tcW w:w="2810" w:type="dxa"/>
          </w:tcPr>
          <w:p w:rsidR="00064065" w:rsidP="00AD051C" w:rsidRDefault="00064065" w14:paraId="11B2CB51" w14:textId="77777777">
            <w:pPr>
              <w:rPr>
                <w:rFonts w:ascii="Arial" w:hAnsi="Arial" w:cs="Arial"/>
                <w:lang w:val="en-GB"/>
              </w:rPr>
            </w:pPr>
          </w:p>
        </w:tc>
        <w:tc>
          <w:tcPr>
            <w:tcW w:w="2970" w:type="dxa"/>
          </w:tcPr>
          <w:p w:rsidRPr="001C73AD" w:rsidR="00064065" w:rsidP="00AD051C" w:rsidRDefault="00064065" w14:paraId="132E9C59" w14:textId="77777777">
            <w:pPr>
              <w:rPr>
                <w:rFonts w:ascii="Arial" w:hAnsi="Arial" w:cs="Arial"/>
                <w:lang w:val="en-GB"/>
              </w:rPr>
            </w:pPr>
          </w:p>
        </w:tc>
        <w:tc>
          <w:tcPr>
            <w:tcW w:w="1350" w:type="dxa"/>
          </w:tcPr>
          <w:p w:rsidRPr="001C73AD" w:rsidR="00064065" w:rsidP="00AD051C" w:rsidRDefault="00064065" w14:paraId="7E30C577" w14:textId="77777777">
            <w:pPr>
              <w:rPr>
                <w:rFonts w:ascii="Arial" w:hAnsi="Arial" w:cs="Arial"/>
                <w:lang w:val="en-GB"/>
              </w:rPr>
            </w:pPr>
          </w:p>
        </w:tc>
      </w:tr>
      <w:tr w:rsidRPr="001C73AD" w:rsidR="00064065" w:rsidTr="00AD051C" w14:paraId="7D69B11C" w14:textId="77777777">
        <w:tc>
          <w:tcPr>
            <w:tcW w:w="2410" w:type="dxa"/>
          </w:tcPr>
          <w:p w:rsidR="00064065" w:rsidP="00AD051C" w:rsidRDefault="00064065" w14:paraId="183A92A1" w14:textId="77777777">
            <w:pPr>
              <w:rPr>
                <w:rFonts w:ascii="Arial" w:hAnsi="Arial" w:cs="Arial"/>
                <w:lang w:val="en-GB"/>
              </w:rPr>
            </w:pPr>
          </w:p>
        </w:tc>
        <w:tc>
          <w:tcPr>
            <w:tcW w:w="2810" w:type="dxa"/>
          </w:tcPr>
          <w:p w:rsidR="00064065" w:rsidP="00AD051C" w:rsidRDefault="00064065" w14:paraId="1A17DAE5" w14:textId="77777777">
            <w:pPr>
              <w:rPr>
                <w:rFonts w:ascii="Arial" w:hAnsi="Arial" w:cs="Arial"/>
                <w:lang w:val="en-GB"/>
              </w:rPr>
            </w:pPr>
          </w:p>
        </w:tc>
        <w:tc>
          <w:tcPr>
            <w:tcW w:w="2970" w:type="dxa"/>
          </w:tcPr>
          <w:p w:rsidRPr="001C73AD" w:rsidR="00064065" w:rsidP="00AD051C" w:rsidRDefault="00064065" w14:paraId="203543B5" w14:textId="77777777">
            <w:pPr>
              <w:rPr>
                <w:rFonts w:ascii="Arial" w:hAnsi="Arial" w:cs="Arial"/>
                <w:lang w:val="en-GB"/>
              </w:rPr>
            </w:pPr>
          </w:p>
        </w:tc>
        <w:tc>
          <w:tcPr>
            <w:tcW w:w="1350" w:type="dxa"/>
          </w:tcPr>
          <w:p w:rsidRPr="001C73AD" w:rsidR="00064065" w:rsidP="00AD051C" w:rsidRDefault="00064065" w14:paraId="3673394B" w14:textId="77777777">
            <w:pPr>
              <w:rPr>
                <w:rFonts w:ascii="Arial" w:hAnsi="Arial" w:cs="Arial"/>
                <w:lang w:val="en-GB"/>
              </w:rPr>
            </w:pPr>
          </w:p>
        </w:tc>
      </w:tr>
      <w:tr w:rsidRPr="001C73AD" w:rsidR="00064065" w:rsidTr="00AD051C" w14:paraId="2DEC9776" w14:textId="77777777">
        <w:tc>
          <w:tcPr>
            <w:tcW w:w="2410" w:type="dxa"/>
          </w:tcPr>
          <w:p w:rsidR="00064065" w:rsidP="00064065" w:rsidRDefault="00064065" w14:paraId="5ABC6838" w14:textId="77777777">
            <w:pPr>
              <w:rPr>
                <w:rFonts w:ascii="Arial" w:hAnsi="Arial" w:cs="Arial"/>
                <w:lang w:val="en-GB"/>
              </w:rPr>
            </w:pPr>
          </w:p>
        </w:tc>
        <w:tc>
          <w:tcPr>
            <w:tcW w:w="2810" w:type="dxa"/>
          </w:tcPr>
          <w:p w:rsidR="00064065" w:rsidP="00AD051C" w:rsidRDefault="00064065" w14:paraId="08F71FA9" w14:textId="77777777">
            <w:pPr>
              <w:rPr>
                <w:rFonts w:ascii="Arial" w:hAnsi="Arial" w:cs="Arial"/>
                <w:lang w:val="en-GB"/>
              </w:rPr>
            </w:pPr>
          </w:p>
        </w:tc>
        <w:tc>
          <w:tcPr>
            <w:tcW w:w="2970" w:type="dxa"/>
          </w:tcPr>
          <w:p w:rsidRPr="001C73AD" w:rsidR="00064065" w:rsidP="00AD051C" w:rsidRDefault="00064065" w14:paraId="0B865EC7" w14:textId="77777777">
            <w:pPr>
              <w:rPr>
                <w:rFonts w:ascii="Arial" w:hAnsi="Arial" w:cs="Arial"/>
                <w:lang w:val="en-GB"/>
              </w:rPr>
            </w:pPr>
          </w:p>
        </w:tc>
        <w:tc>
          <w:tcPr>
            <w:tcW w:w="1350" w:type="dxa"/>
          </w:tcPr>
          <w:p w:rsidRPr="001C73AD" w:rsidR="00064065" w:rsidP="00AD051C" w:rsidRDefault="00064065" w14:paraId="3CEEBD9A" w14:textId="77777777">
            <w:pPr>
              <w:rPr>
                <w:rFonts w:ascii="Arial" w:hAnsi="Arial" w:cs="Arial"/>
                <w:lang w:val="en-GB"/>
              </w:rPr>
            </w:pPr>
          </w:p>
        </w:tc>
      </w:tr>
      <w:tr w:rsidRPr="001C73AD" w:rsidR="00064065" w:rsidTr="00AD051C" w14:paraId="3155833F" w14:textId="77777777">
        <w:tc>
          <w:tcPr>
            <w:tcW w:w="2410" w:type="dxa"/>
          </w:tcPr>
          <w:p w:rsidR="00064065" w:rsidP="0072684F" w:rsidRDefault="00064065" w14:paraId="687B4D86" w14:textId="77777777">
            <w:pPr>
              <w:rPr>
                <w:rFonts w:ascii="Arial" w:hAnsi="Arial" w:cs="Arial"/>
                <w:lang w:val="en-GB"/>
              </w:rPr>
            </w:pPr>
          </w:p>
        </w:tc>
        <w:tc>
          <w:tcPr>
            <w:tcW w:w="2810" w:type="dxa"/>
          </w:tcPr>
          <w:p w:rsidR="00064065" w:rsidP="00AD051C" w:rsidRDefault="00064065" w14:paraId="5D5A0EB4" w14:textId="77777777">
            <w:pPr>
              <w:rPr>
                <w:rFonts w:ascii="Arial" w:hAnsi="Arial" w:cs="Arial"/>
                <w:lang w:val="en-GB"/>
              </w:rPr>
            </w:pPr>
          </w:p>
        </w:tc>
        <w:tc>
          <w:tcPr>
            <w:tcW w:w="2970" w:type="dxa"/>
          </w:tcPr>
          <w:p w:rsidRPr="001C73AD" w:rsidR="00064065" w:rsidP="00AD051C" w:rsidRDefault="00064065" w14:paraId="62F30759" w14:textId="77777777">
            <w:pPr>
              <w:rPr>
                <w:rFonts w:ascii="Arial" w:hAnsi="Arial" w:cs="Arial"/>
                <w:lang w:val="en-GB"/>
              </w:rPr>
            </w:pPr>
          </w:p>
        </w:tc>
        <w:tc>
          <w:tcPr>
            <w:tcW w:w="1350" w:type="dxa"/>
          </w:tcPr>
          <w:p w:rsidRPr="001C73AD" w:rsidR="00064065" w:rsidP="00AD051C" w:rsidRDefault="00064065" w14:paraId="206DDA1E" w14:textId="77777777">
            <w:pPr>
              <w:rPr>
                <w:rFonts w:ascii="Arial" w:hAnsi="Arial" w:cs="Arial"/>
                <w:lang w:val="en-GB"/>
              </w:rPr>
            </w:pPr>
          </w:p>
        </w:tc>
      </w:tr>
      <w:tr w:rsidRPr="001C73AD" w:rsidR="00064065" w:rsidTr="00AD051C" w14:paraId="5CF40F55" w14:textId="77777777">
        <w:tc>
          <w:tcPr>
            <w:tcW w:w="2410" w:type="dxa"/>
          </w:tcPr>
          <w:p w:rsidR="00064065" w:rsidP="00AD051C" w:rsidRDefault="00064065" w14:paraId="3898D344" w14:textId="77777777">
            <w:pPr>
              <w:rPr>
                <w:rFonts w:ascii="Arial" w:hAnsi="Arial" w:cs="Arial"/>
                <w:lang w:val="en-GB"/>
              </w:rPr>
            </w:pPr>
          </w:p>
        </w:tc>
        <w:tc>
          <w:tcPr>
            <w:tcW w:w="2810" w:type="dxa"/>
          </w:tcPr>
          <w:p w:rsidR="00064065" w:rsidP="00AD051C" w:rsidRDefault="00064065" w14:paraId="59EDA733" w14:textId="77777777">
            <w:pPr>
              <w:rPr>
                <w:rFonts w:ascii="Arial" w:hAnsi="Arial" w:cs="Arial"/>
                <w:lang w:val="en-GB"/>
              </w:rPr>
            </w:pPr>
          </w:p>
        </w:tc>
        <w:tc>
          <w:tcPr>
            <w:tcW w:w="2970" w:type="dxa"/>
          </w:tcPr>
          <w:p w:rsidRPr="001C73AD" w:rsidR="00064065" w:rsidP="00AD051C" w:rsidRDefault="00064065" w14:paraId="0D344505" w14:textId="77777777">
            <w:pPr>
              <w:rPr>
                <w:rFonts w:ascii="Arial" w:hAnsi="Arial" w:cs="Arial"/>
                <w:lang w:val="en-GB"/>
              </w:rPr>
            </w:pPr>
          </w:p>
        </w:tc>
        <w:tc>
          <w:tcPr>
            <w:tcW w:w="1350" w:type="dxa"/>
          </w:tcPr>
          <w:p w:rsidRPr="001C73AD" w:rsidR="00064065" w:rsidP="00AD051C" w:rsidRDefault="00064065" w14:paraId="29487D1A" w14:textId="77777777">
            <w:pPr>
              <w:rPr>
                <w:rFonts w:ascii="Arial" w:hAnsi="Arial" w:cs="Arial"/>
                <w:lang w:val="en-GB"/>
              </w:rPr>
            </w:pPr>
          </w:p>
        </w:tc>
      </w:tr>
      <w:tr w:rsidRPr="001C73AD" w:rsidR="00064065" w:rsidTr="00AD051C" w14:paraId="7693D4BD" w14:textId="77777777">
        <w:tc>
          <w:tcPr>
            <w:tcW w:w="2410" w:type="dxa"/>
          </w:tcPr>
          <w:p w:rsidR="00064065" w:rsidP="00AD051C" w:rsidRDefault="00064065" w14:paraId="19FD1542" w14:textId="77777777">
            <w:pPr>
              <w:rPr>
                <w:rFonts w:ascii="Arial" w:hAnsi="Arial" w:cs="Arial"/>
                <w:lang w:val="en-GB"/>
              </w:rPr>
            </w:pPr>
          </w:p>
        </w:tc>
        <w:tc>
          <w:tcPr>
            <w:tcW w:w="2810" w:type="dxa"/>
          </w:tcPr>
          <w:p w:rsidR="00064065" w:rsidP="00AD051C" w:rsidRDefault="00064065" w14:paraId="1D25559A" w14:textId="77777777">
            <w:pPr>
              <w:rPr>
                <w:rFonts w:ascii="Arial" w:hAnsi="Arial" w:cs="Arial"/>
                <w:lang w:val="en-GB"/>
              </w:rPr>
            </w:pPr>
          </w:p>
        </w:tc>
        <w:tc>
          <w:tcPr>
            <w:tcW w:w="2970" w:type="dxa"/>
          </w:tcPr>
          <w:p w:rsidRPr="001C73AD" w:rsidR="00064065" w:rsidP="00AD051C" w:rsidRDefault="00064065" w14:paraId="3C51B981" w14:textId="77777777">
            <w:pPr>
              <w:rPr>
                <w:rFonts w:ascii="Arial" w:hAnsi="Arial" w:cs="Arial"/>
                <w:lang w:val="en-GB"/>
              </w:rPr>
            </w:pPr>
          </w:p>
        </w:tc>
        <w:tc>
          <w:tcPr>
            <w:tcW w:w="1350" w:type="dxa"/>
          </w:tcPr>
          <w:p w:rsidRPr="001C73AD" w:rsidR="00064065" w:rsidP="00AD051C" w:rsidRDefault="00064065" w14:paraId="26466B6C" w14:textId="77777777">
            <w:pPr>
              <w:rPr>
                <w:rFonts w:ascii="Arial" w:hAnsi="Arial" w:cs="Arial"/>
                <w:lang w:val="en-GB"/>
              </w:rPr>
            </w:pPr>
          </w:p>
        </w:tc>
      </w:tr>
    </w:tbl>
    <w:p w:rsidRPr="001A1572" w:rsidR="003D5ECA" w:rsidP="003D5ECA" w:rsidRDefault="003D5ECA" w14:paraId="205553F1" w14:textId="77777777">
      <w:pPr>
        <w:pStyle w:val="HeadingB"/>
        <w:numPr>
          <w:ilvl w:val="0"/>
          <w:numId w:val="0"/>
        </w:numPr>
        <w:spacing w:before="200"/>
        <w:ind w:left="648" w:hanging="648"/>
        <w:rPr>
          <w:rFonts w:cs="Arial"/>
          <w:sz w:val="36"/>
          <w:szCs w:val="36"/>
          <w:lang w:val="en-GB"/>
        </w:rPr>
      </w:pPr>
      <w:r w:rsidRPr="001A1572">
        <w:rPr>
          <w:rFonts w:cs="Arial"/>
          <w:sz w:val="36"/>
          <w:szCs w:val="36"/>
          <w:lang w:val="en-GB"/>
        </w:rPr>
        <w:t>Distribution</w:t>
      </w:r>
    </w:p>
    <w:p w:rsidRPr="001C73AD" w:rsidR="003D5ECA" w:rsidP="003D5ECA" w:rsidRDefault="003D5ECA" w14:paraId="04821301" w14:textId="77777777">
      <w:pPr>
        <w:pStyle w:val="BodyText"/>
        <w:rPr>
          <w:rFonts w:cs="Arial"/>
          <w:lang w:val="en-GB"/>
        </w:rPr>
      </w:pPr>
      <w:r w:rsidRPr="00DC17EA">
        <w:rPr>
          <w:rFonts w:asciiTheme="minorHAnsi" w:hAnsiTheme="minorHAnsi" w:cstheme="minorHAnsi"/>
          <w:sz w:val="22"/>
          <w:szCs w:val="22"/>
          <w:lang w:val="en-GB"/>
        </w:rPr>
        <w:t>This document requires distribution to the following individuals</w:t>
      </w:r>
      <w:r w:rsidRPr="001C73AD">
        <w:rPr>
          <w:rFonts w:cs="Arial"/>
          <w:lang w:val="en-GB"/>
        </w:rPr>
        <w:t>:</w:t>
      </w:r>
    </w:p>
    <w:tbl>
      <w:tblPr>
        <w:tblW w:w="9540" w:type="dxa"/>
        <w:tblInd w:w="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2410"/>
        <w:gridCol w:w="2810"/>
        <w:gridCol w:w="2970"/>
        <w:gridCol w:w="1350"/>
      </w:tblGrid>
      <w:tr w:rsidRPr="001C73AD" w:rsidR="003D5ECA" w:rsidTr="00AD051C" w14:paraId="2763CDCE" w14:textId="77777777">
        <w:tc>
          <w:tcPr>
            <w:tcW w:w="2410" w:type="dxa"/>
            <w:shd w:val="clear" w:color="auto" w:fill="C0C0C0"/>
          </w:tcPr>
          <w:p w:rsidRPr="001C73AD" w:rsidR="003D5ECA" w:rsidP="00AD051C" w:rsidRDefault="003D5ECA" w14:paraId="0D1FC7A9" w14:textId="77777777">
            <w:pPr>
              <w:pStyle w:val="TableText"/>
              <w:rPr>
                <w:rFonts w:cs="Arial"/>
                <w:b/>
                <w:bCs/>
                <w:lang w:val="en-GB"/>
              </w:rPr>
            </w:pPr>
            <w:r w:rsidRPr="001C73AD">
              <w:rPr>
                <w:rFonts w:cs="Arial"/>
                <w:b/>
                <w:bCs/>
                <w:lang w:val="en-GB"/>
              </w:rPr>
              <w:t>Name</w:t>
            </w:r>
          </w:p>
        </w:tc>
        <w:tc>
          <w:tcPr>
            <w:tcW w:w="2810" w:type="dxa"/>
            <w:shd w:val="clear" w:color="auto" w:fill="C0C0C0"/>
          </w:tcPr>
          <w:p w:rsidRPr="001C73AD" w:rsidR="003D5ECA" w:rsidP="00AD051C" w:rsidRDefault="003D5ECA" w14:paraId="173B5E03" w14:textId="77777777">
            <w:pPr>
              <w:pStyle w:val="TableText"/>
              <w:rPr>
                <w:rFonts w:cs="Arial"/>
                <w:b/>
                <w:bCs/>
                <w:lang w:val="en-GB"/>
              </w:rPr>
            </w:pPr>
            <w:r w:rsidRPr="001C73AD">
              <w:rPr>
                <w:rFonts w:cs="Arial"/>
                <w:b/>
                <w:bCs/>
                <w:lang w:val="en-GB"/>
              </w:rPr>
              <w:t>Title</w:t>
            </w:r>
          </w:p>
        </w:tc>
        <w:tc>
          <w:tcPr>
            <w:tcW w:w="2970" w:type="dxa"/>
            <w:shd w:val="clear" w:color="auto" w:fill="C0C0C0"/>
          </w:tcPr>
          <w:p w:rsidRPr="001C73AD" w:rsidR="003D5ECA" w:rsidP="00AD051C" w:rsidRDefault="003D5ECA" w14:paraId="5B9254BB" w14:textId="77777777">
            <w:pPr>
              <w:pStyle w:val="TableText"/>
              <w:rPr>
                <w:rFonts w:cs="Arial"/>
                <w:b/>
                <w:bCs/>
                <w:lang w:val="en-GB"/>
              </w:rPr>
            </w:pPr>
            <w:r w:rsidRPr="001C73AD">
              <w:rPr>
                <w:rFonts w:cs="Arial"/>
                <w:b/>
                <w:bCs/>
                <w:lang w:val="en-GB"/>
              </w:rPr>
              <w:t>Signature</w:t>
            </w:r>
          </w:p>
        </w:tc>
        <w:tc>
          <w:tcPr>
            <w:tcW w:w="1350" w:type="dxa"/>
            <w:shd w:val="clear" w:color="auto" w:fill="C0C0C0"/>
          </w:tcPr>
          <w:p w:rsidRPr="001C73AD" w:rsidR="003D5ECA" w:rsidP="00AD051C" w:rsidRDefault="003D5ECA" w14:paraId="17C97A41" w14:textId="77777777">
            <w:pPr>
              <w:pStyle w:val="TableText"/>
              <w:rPr>
                <w:rFonts w:cs="Arial"/>
                <w:b/>
                <w:bCs/>
                <w:lang w:val="en-GB"/>
              </w:rPr>
            </w:pPr>
            <w:r w:rsidRPr="001C73AD">
              <w:rPr>
                <w:rFonts w:cs="Arial"/>
                <w:b/>
                <w:bCs/>
                <w:lang w:val="en-GB"/>
              </w:rPr>
              <w:t>Date</w:t>
            </w:r>
          </w:p>
        </w:tc>
      </w:tr>
      <w:tr w:rsidRPr="001C73AD" w:rsidR="003D5ECA" w:rsidTr="00AD051C" w14:paraId="79BDD4EA" w14:textId="77777777">
        <w:tc>
          <w:tcPr>
            <w:tcW w:w="2410" w:type="dxa"/>
          </w:tcPr>
          <w:p w:rsidRPr="001C73AD" w:rsidR="003D5ECA" w:rsidP="00AD051C" w:rsidRDefault="003D30B3" w14:paraId="3ADB2889" w14:textId="77777777">
            <w:pPr>
              <w:rPr>
                <w:rFonts w:ascii="Arial" w:hAnsi="Arial" w:cs="Arial"/>
                <w:lang w:val="en-GB"/>
              </w:rPr>
            </w:pPr>
            <w:r w:rsidRPr="001C73AD">
              <w:rPr>
                <w:rFonts w:ascii="Arial" w:hAnsi="Arial" w:cs="Arial"/>
                <w:lang w:val="en-GB"/>
              </w:rPr>
              <w:fldChar w:fldCharType="begin">
                <w:ffData>
                  <w:name w:val="Text9"/>
                  <w:enabled/>
                  <w:calcOnExit w:val="0"/>
                  <w:textInput/>
                </w:ffData>
              </w:fldChar>
            </w:r>
            <w:r w:rsidRPr="001C73AD" w:rsidR="003D5ECA">
              <w:rPr>
                <w:rFonts w:ascii="Arial" w:hAnsi="Arial" w:cs="Arial"/>
                <w:lang w:val="en-GB"/>
              </w:rPr>
              <w:instrText xml:space="preserve"> FORMTEXT </w:instrText>
            </w:r>
            <w:r w:rsidRPr="001C73AD">
              <w:rPr>
                <w:rFonts w:ascii="Arial" w:hAnsi="Arial" w:cs="Arial"/>
                <w:lang w:val="en-GB"/>
              </w:rPr>
            </w:r>
            <w:r w:rsidRPr="001C73AD">
              <w:rPr>
                <w:rFonts w:ascii="Arial" w:hAnsi="Arial" w:cs="Arial"/>
                <w:lang w:val="en-GB"/>
              </w:rPr>
              <w:fldChar w:fldCharType="separate"/>
            </w:r>
            <w:r w:rsidRPr="001C73AD" w:rsidR="003D5ECA">
              <w:rPr>
                <w:rFonts w:ascii="Arial" w:hAnsi="Arial" w:cs="Arial"/>
                <w:noProof/>
                <w:lang w:val="en-GB"/>
              </w:rPr>
              <w:t> </w:t>
            </w:r>
            <w:r w:rsidRPr="001C73AD" w:rsidR="003D5ECA">
              <w:rPr>
                <w:rFonts w:ascii="Arial" w:hAnsi="Arial" w:cs="Arial"/>
                <w:noProof/>
                <w:lang w:val="en-GB"/>
              </w:rPr>
              <w:t> </w:t>
            </w:r>
            <w:r w:rsidRPr="001C73AD" w:rsidR="003D5ECA">
              <w:rPr>
                <w:rFonts w:ascii="Arial" w:hAnsi="Arial" w:cs="Arial"/>
                <w:noProof/>
                <w:lang w:val="en-GB"/>
              </w:rPr>
              <w:t> </w:t>
            </w:r>
            <w:r w:rsidRPr="001C73AD" w:rsidR="003D5ECA">
              <w:rPr>
                <w:rFonts w:ascii="Arial" w:hAnsi="Arial" w:cs="Arial"/>
                <w:noProof/>
                <w:lang w:val="en-GB"/>
              </w:rPr>
              <w:t> </w:t>
            </w:r>
            <w:r w:rsidRPr="001C73AD" w:rsidR="003D5ECA">
              <w:rPr>
                <w:rFonts w:ascii="Arial" w:hAnsi="Arial" w:cs="Arial"/>
                <w:noProof/>
                <w:lang w:val="en-GB"/>
              </w:rPr>
              <w:t> </w:t>
            </w:r>
            <w:r w:rsidRPr="001C73AD">
              <w:rPr>
                <w:rFonts w:ascii="Arial" w:hAnsi="Arial" w:cs="Arial"/>
                <w:lang w:val="en-GB"/>
              </w:rPr>
              <w:fldChar w:fldCharType="end"/>
            </w:r>
          </w:p>
        </w:tc>
        <w:tc>
          <w:tcPr>
            <w:tcW w:w="2810" w:type="dxa"/>
          </w:tcPr>
          <w:p w:rsidRPr="001C73AD" w:rsidR="003D5ECA" w:rsidP="00AD051C" w:rsidRDefault="003D30B3" w14:paraId="04AEDB4D" w14:textId="77777777">
            <w:pPr>
              <w:rPr>
                <w:rFonts w:ascii="Arial" w:hAnsi="Arial" w:cs="Arial"/>
                <w:lang w:val="en-GB"/>
              </w:rPr>
            </w:pPr>
            <w:r w:rsidRPr="001C73AD">
              <w:rPr>
                <w:rFonts w:ascii="Arial" w:hAnsi="Arial" w:cs="Arial"/>
                <w:lang w:val="en-GB"/>
              </w:rPr>
              <w:fldChar w:fldCharType="begin">
                <w:ffData>
                  <w:name w:val="Text10"/>
                  <w:enabled/>
                  <w:calcOnExit w:val="0"/>
                  <w:textInput/>
                </w:ffData>
              </w:fldChar>
            </w:r>
            <w:r w:rsidRPr="001C73AD" w:rsidR="003D5ECA">
              <w:rPr>
                <w:rFonts w:ascii="Arial" w:hAnsi="Arial" w:cs="Arial"/>
                <w:lang w:val="en-GB"/>
              </w:rPr>
              <w:instrText xml:space="preserve"> FORMTEXT </w:instrText>
            </w:r>
            <w:r w:rsidRPr="001C73AD">
              <w:rPr>
                <w:rFonts w:ascii="Arial" w:hAnsi="Arial" w:cs="Arial"/>
                <w:lang w:val="en-GB"/>
              </w:rPr>
            </w:r>
            <w:r w:rsidRPr="001C73AD">
              <w:rPr>
                <w:rFonts w:ascii="Arial" w:hAnsi="Arial" w:cs="Arial"/>
                <w:lang w:val="en-GB"/>
              </w:rPr>
              <w:fldChar w:fldCharType="separate"/>
            </w:r>
            <w:r w:rsidRPr="001C73AD" w:rsidR="003D5ECA">
              <w:rPr>
                <w:rFonts w:ascii="Arial" w:hAnsi="Arial" w:cs="Arial"/>
                <w:noProof/>
                <w:lang w:val="en-GB"/>
              </w:rPr>
              <w:t> </w:t>
            </w:r>
            <w:r w:rsidRPr="001C73AD" w:rsidR="003D5ECA">
              <w:rPr>
                <w:rFonts w:ascii="Arial" w:hAnsi="Arial" w:cs="Arial"/>
                <w:noProof/>
                <w:lang w:val="en-GB"/>
              </w:rPr>
              <w:t> </w:t>
            </w:r>
            <w:r w:rsidRPr="001C73AD" w:rsidR="003D5ECA">
              <w:rPr>
                <w:rFonts w:ascii="Arial" w:hAnsi="Arial" w:cs="Arial"/>
                <w:noProof/>
                <w:lang w:val="en-GB"/>
              </w:rPr>
              <w:t> </w:t>
            </w:r>
            <w:r w:rsidRPr="001C73AD" w:rsidR="003D5ECA">
              <w:rPr>
                <w:rFonts w:ascii="Arial" w:hAnsi="Arial" w:cs="Arial"/>
                <w:noProof/>
                <w:lang w:val="en-GB"/>
              </w:rPr>
              <w:t> </w:t>
            </w:r>
            <w:r w:rsidRPr="001C73AD" w:rsidR="003D5ECA">
              <w:rPr>
                <w:rFonts w:ascii="Arial" w:hAnsi="Arial" w:cs="Arial"/>
                <w:noProof/>
                <w:lang w:val="en-GB"/>
              </w:rPr>
              <w:t> </w:t>
            </w:r>
            <w:r w:rsidRPr="001C73AD">
              <w:rPr>
                <w:rFonts w:ascii="Arial" w:hAnsi="Arial" w:cs="Arial"/>
                <w:lang w:val="en-GB"/>
              </w:rPr>
              <w:fldChar w:fldCharType="end"/>
            </w:r>
          </w:p>
        </w:tc>
        <w:tc>
          <w:tcPr>
            <w:tcW w:w="2970" w:type="dxa"/>
          </w:tcPr>
          <w:p w:rsidRPr="001C73AD" w:rsidR="003D5ECA" w:rsidP="00AD051C" w:rsidRDefault="003D5ECA" w14:paraId="431FD00C" w14:textId="77777777">
            <w:pPr>
              <w:rPr>
                <w:rFonts w:ascii="Arial" w:hAnsi="Arial" w:cs="Arial"/>
                <w:lang w:val="en-GB"/>
              </w:rPr>
            </w:pPr>
          </w:p>
        </w:tc>
        <w:tc>
          <w:tcPr>
            <w:tcW w:w="1350" w:type="dxa"/>
          </w:tcPr>
          <w:p w:rsidRPr="001C73AD" w:rsidR="003D5ECA" w:rsidP="00AD051C" w:rsidRDefault="003D30B3" w14:paraId="367D233E" w14:textId="77777777">
            <w:pPr>
              <w:rPr>
                <w:rFonts w:ascii="Arial" w:hAnsi="Arial" w:cs="Arial"/>
                <w:lang w:val="en-GB"/>
              </w:rPr>
            </w:pPr>
            <w:r w:rsidRPr="001C73AD">
              <w:rPr>
                <w:rFonts w:ascii="Arial" w:hAnsi="Arial" w:cs="Arial"/>
                <w:lang w:val="en-GB"/>
              </w:rPr>
              <w:fldChar w:fldCharType="begin">
                <w:ffData>
                  <w:name w:val="Text11"/>
                  <w:enabled/>
                  <w:calcOnExit w:val="0"/>
                  <w:textInput/>
                </w:ffData>
              </w:fldChar>
            </w:r>
            <w:r w:rsidRPr="001C73AD" w:rsidR="003D5ECA">
              <w:rPr>
                <w:rFonts w:ascii="Arial" w:hAnsi="Arial" w:cs="Arial"/>
                <w:lang w:val="en-GB"/>
              </w:rPr>
              <w:instrText xml:space="preserve"> FORMTEXT </w:instrText>
            </w:r>
            <w:r w:rsidRPr="001C73AD">
              <w:rPr>
                <w:rFonts w:ascii="Arial" w:hAnsi="Arial" w:cs="Arial"/>
                <w:lang w:val="en-GB"/>
              </w:rPr>
            </w:r>
            <w:r w:rsidRPr="001C73AD">
              <w:rPr>
                <w:rFonts w:ascii="Arial" w:hAnsi="Arial" w:cs="Arial"/>
                <w:lang w:val="en-GB"/>
              </w:rPr>
              <w:fldChar w:fldCharType="separate"/>
            </w:r>
            <w:r w:rsidRPr="001C73AD" w:rsidR="003D5ECA">
              <w:rPr>
                <w:rFonts w:ascii="Arial" w:hAnsi="Arial" w:cs="Arial"/>
                <w:noProof/>
                <w:lang w:val="en-GB"/>
              </w:rPr>
              <w:t> </w:t>
            </w:r>
            <w:r w:rsidRPr="001C73AD" w:rsidR="003D5ECA">
              <w:rPr>
                <w:rFonts w:ascii="Arial" w:hAnsi="Arial" w:cs="Arial"/>
                <w:noProof/>
                <w:lang w:val="en-GB"/>
              </w:rPr>
              <w:t> </w:t>
            </w:r>
            <w:r w:rsidRPr="001C73AD" w:rsidR="003D5ECA">
              <w:rPr>
                <w:rFonts w:ascii="Arial" w:hAnsi="Arial" w:cs="Arial"/>
                <w:noProof/>
                <w:lang w:val="en-GB"/>
              </w:rPr>
              <w:t> </w:t>
            </w:r>
            <w:r w:rsidRPr="001C73AD" w:rsidR="003D5ECA">
              <w:rPr>
                <w:rFonts w:ascii="Arial" w:hAnsi="Arial" w:cs="Arial"/>
                <w:noProof/>
                <w:lang w:val="en-GB"/>
              </w:rPr>
              <w:t> </w:t>
            </w:r>
            <w:r w:rsidRPr="001C73AD" w:rsidR="003D5ECA">
              <w:rPr>
                <w:rFonts w:ascii="Arial" w:hAnsi="Arial" w:cs="Arial"/>
                <w:noProof/>
                <w:lang w:val="en-GB"/>
              </w:rPr>
              <w:t> </w:t>
            </w:r>
            <w:r w:rsidRPr="001C73AD">
              <w:rPr>
                <w:rFonts w:ascii="Arial" w:hAnsi="Arial" w:cs="Arial"/>
                <w:lang w:val="en-GB"/>
              </w:rPr>
              <w:fldChar w:fldCharType="end"/>
            </w:r>
          </w:p>
        </w:tc>
      </w:tr>
      <w:tr w:rsidRPr="001C73AD" w:rsidR="007538CB" w:rsidTr="00AD051C" w14:paraId="6685F878" w14:textId="77777777">
        <w:tc>
          <w:tcPr>
            <w:tcW w:w="2410" w:type="dxa"/>
          </w:tcPr>
          <w:p w:rsidRPr="001C73AD" w:rsidR="007538CB" w:rsidP="00AD051C" w:rsidRDefault="007538CB" w14:paraId="029E1B95" w14:textId="77777777">
            <w:pPr>
              <w:rPr>
                <w:rFonts w:ascii="Arial" w:hAnsi="Arial" w:cs="Arial"/>
                <w:lang w:val="en-GB"/>
              </w:rPr>
            </w:pPr>
          </w:p>
        </w:tc>
        <w:tc>
          <w:tcPr>
            <w:tcW w:w="2810" w:type="dxa"/>
          </w:tcPr>
          <w:p w:rsidRPr="001C73AD" w:rsidR="007538CB" w:rsidP="00AD051C" w:rsidRDefault="007538CB" w14:paraId="0694DF4D" w14:textId="77777777">
            <w:pPr>
              <w:rPr>
                <w:rFonts w:ascii="Arial" w:hAnsi="Arial" w:cs="Arial"/>
                <w:lang w:val="en-GB"/>
              </w:rPr>
            </w:pPr>
          </w:p>
        </w:tc>
        <w:tc>
          <w:tcPr>
            <w:tcW w:w="2970" w:type="dxa"/>
          </w:tcPr>
          <w:p w:rsidRPr="001C73AD" w:rsidR="007538CB" w:rsidP="00AD051C" w:rsidRDefault="007538CB" w14:paraId="18473AFC" w14:textId="77777777">
            <w:pPr>
              <w:rPr>
                <w:rFonts w:ascii="Arial" w:hAnsi="Arial" w:cs="Arial"/>
                <w:lang w:val="en-GB"/>
              </w:rPr>
            </w:pPr>
          </w:p>
        </w:tc>
        <w:tc>
          <w:tcPr>
            <w:tcW w:w="1350" w:type="dxa"/>
          </w:tcPr>
          <w:p w:rsidRPr="001C73AD" w:rsidR="007538CB" w:rsidP="00AD051C" w:rsidRDefault="007538CB" w14:paraId="7FAE8DE1" w14:textId="77777777">
            <w:pPr>
              <w:rPr>
                <w:rFonts w:ascii="Arial" w:hAnsi="Arial" w:cs="Arial"/>
                <w:lang w:val="en-GB"/>
              </w:rPr>
            </w:pPr>
          </w:p>
        </w:tc>
      </w:tr>
    </w:tbl>
    <w:p w:rsidRPr="001C73AD" w:rsidR="003D5ECA" w:rsidP="003D5ECA" w:rsidRDefault="003D5ECA" w14:paraId="3C9A0243" w14:textId="77777777">
      <w:pPr>
        <w:rPr>
          <w:rFonts w:ascii="Arial" w:hAnsi="Arial" w:cs="Arial"/>
          <w:lang w:val="en-GB"/>
        </w:rPr>
      </w:pPr>
    </w:p>
    <w:p w:rsidRPr="001A1572" w:rsidR="003D5ECA" w:rsidP="003D5ECA" w:rsidRDefault="003D5ECA" w14:paraId="7B55A90A" w14:textId="77777777">
      <w:pPr>
        <w:pStyle w:val="HeadingB"/>
        <w:numPr>
          <w:ilvl w:val="0"/>
          <w:numId w:val="0"/>
        </w:numPr>
        <w:spacing w:before="200"/>
        <w:ind w:left="648" w:hanging="648"/>
        <w:rPr>
          <w:rFonts w:asciiTheme="minorHAnsi" w:hAnsiTheme="minorHAnsi" w:cstheme="minorHAnsi"/>
          <w:sz w:val="36"/>
          <w:szCs w:val="36"/>
          <w:lang w:val="en-GB"/>
        </w:rPr>
      </w:pPr>
      <w:r w:rsidRPr="001A1572">
        <w:rPr>
          <w:rFonts w:asciiTheme="minorHAnsi" w:hAnsiTheme="minorHAnsi" w:cstheme="minorHAnsi"/>
          <w:sz w:val="36"/>
          <w:szCs w:val="36"/>
          <w:lang w:val="en-GB"/>
        </w:rPr>
        <w:t>Revision History</w:t>
      </w:r>
    </w:p>
    <w:p w:rsidRPr="00DC17EA" w:rsidR="003D5ECA" w:rsidP="003D5ECA" w:rsidRDefault="003D5ECA" w14:paraId="2042E9A2" w14:textId="77777777">
      <w:pPr>
        <w:pStyle w:val="BodyText"/>
        <w:rPr>
          <w:rFonts w:asciiTheme="minorHAnsi" w:hAnsiTheme="minorHAnsi" w:cstheme="minorHAnsi"/>
          <w:i/>
          <w:iCs/>
          <w:sz w:val="22"/>
          <w:szCs w:val="22"/>
          <w:lang w:val="en-GB"/>
        </w:rPr>
      </w:pPr>
      <w:r w:rsidRPr="00DC17EA">
        <w:rPr>
          <w:rFonts w:asciiTheme="minorHAnsi" w:hAnsiTheme="minorHAnsi" w:cstheme="minorHAnsi"/>
          <w:sz w:val="22"/>
          <w:szCs w:val="22"/>
          <w:lang w:val="en-GB"/>
        </w:rPr>
        <w:t>The following document versions have been created:</w:t>
      </w:r>
    </w:p>
    <w:tbl>
      <w:tblPr>
        <w:tblW w:w="9526"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964"/>
        <w:gridCol w:w="1098"/>
        <w:gridCol w:w="6188"/>
        <w:gridCol w:w="1276"/>
      </w:tblGrid>
      <w:tr w:rsidRPr="001C73AD" w:rsidR="003D5ECA" w:rsidTr="00B468E6" w14:paraId="5AFC8880" w14:textId="77777777">
        <w:tc>
          <w:tcPr>
            <w:tcW w:w="964" w:type="dxa"/>
            <w:shd w:val="clear" w:color="auto" w:fill="C0C0C0"/>
          </w:tcPr>
          <w:p w:rsidRPr="001A1572" w:rsidR="003D5ECA" w:rsidP="00AD051C" w:rsidRDefault="003D5ECA" w14:paraId="4209AF36" w14:textId="77777777">
            <w:pPr>
              <w:pStyle w:val="TableText"/>
              <w:rPr>
                <w:rFonts w:asciiTheme="minorHAnsi" w:hAnsiTheme="minorHAnsi" w:cstheme="minorHAnsi"/>
                <w:b/>
                <w:bCs/>
                <w:sz w:val="22"/>
                <w:szCs w:val="22"/>
                <w:lang w:val="en-GB"/>
              </w:rPr>
            </w:pPr>
            <w:r w:rsidRPr="001A1572">
              <w:rPr>
                <w:rFonts w:asciiTheme="minorHAnsi" w:hAnsiTheme="minorHAnsi" w:cstheme="minorHAnsi"/>
                <w:b/>
                <w:bCs/>
                <w:sz w:val="22"/>
                <w:szCs w:val="22"/>
                <w:lang w:val="en-GB"/>
              </w:rPr>
              <w:t>Version</w:t>
            </w:r>
          </w:p>
        </w:tc>
        <w:tc>
          <w:tcPr>
            <w:tcW w:w="1098" w:type="dxa"/>
            <w:shd w:val="clear" w:color="auto" w:fill="C0C0C0"/>
          </w:tcPr>
          <w:p w:rsidRPr="001A1572" w:rsidR="003D5ECA" w:rsidP="00AD051C" w:rsidRDefault="003D5ECA" w14:paraId="08938FC6" w14:textId="77777777">
            <w:pPr>
              <w:pStyle w:val="TableText"/>
              <w:rPr>
                <w:rFonts w:asciiTheme="minorHAnsi" w:hAnsiTheme="minorHAnsi" w:cstheme="minorHAnsi"/>
                <w:b/>
                <w:bCs/>
                <w:sz w:val="22"/>
                <w:szCs w:val="22"/>
                <w:lang w:val="en-GB"/>
              </w:rPr>
            </w:pPr>
            <w:r w:rsidRPr="001A1572">
              <w:rPr>
                <w:rFonts w:asciiTheme="minorHAnsi" w:hAnsiTheme="minorHAnsi" w:cstheme="minorHAnsi"/>
                <w:b/>
                <w:bCs/>
                <w:sz w:val="22"/>
                <w:szCs w:val="22"/>
                <w:lang w:val="en-GB"/>
              </w:rPr>
              <w:t>Date</w:t>
            </w:r>
          </w:p>
        </w:tc>
        <w:tc>
          <w:tcPr>
            <w:tcW w:w="6188" w:type="dxa"/>
            <w:shd w:val="clear" w:color="auto" w:fill="C0C0C0"/>
          </w:tcPr>
          <w:p w:rsidRPr="001A1572" w:rsidR="003D5ECA" w:rsidP="00AD051C" w:rsidRDefault="003D5ECA" w14:paraId="1FFF5AA6" w14:textId="77777777">
            <w:pPr>
              <w:pStyle w:val="TableText"/>
              <w:rPr>
                <w:rFonts w:asciiTheme="minorHAnsi" w:hAnsiTheme="minorHAnsi" w:cstheme="minorHAnsi"/>
                <w:b/>
                <w:bCs/>
                <w:sz w:val="22"/>
                <w:szCs w:val="22"/>
                <w:lang w:val="en-GB"/>
              </w:rPr>
            </w:pPr>
            <w:r w:rsidRPr="001A1572">
              <w:rPr>
                <w:rFonts w:asciiTheme="minorHAnsi" w:hAnsiTheme="minorHAnsi" w:cstheme="minorHAnsi"/>
                <w:b/>
                <w:bCs/>
                <w:sz w:val="22"/>
                <w:szCs w:val="22"/>
                <w:lang w:val="en-GB"/>
              </w:rPr>
              <w:t>Description</w:t>
            </w:r>
          </w:p>
        </w:tc>
        <w:tc>
          <w:tcPr>
            <w:tcW w:w="1276" w:type="dxa"/>
            <w:shd w:val="clear" w:color="auto" w:fill="C0C0C0"/>
          </w:tcPr>
          <w:p w:rsidRPr="001A1572" w:rsidR="003D5ECA" w:rsidP="00AD051C" w:rsidRDefault="003D5ECA" w14:paraId="2245633B" w14:textId="77777777">
            <w:pPr>
              <w:pStyle w:val="TableText"/>
              <w:rPr>
                <w:rFonts w:asciiTheme="minorHAnsi" w:hAnsiTheme="minorHAnsi" w:cstheme="minorHAnsi"/>
                <w:b/>
                <w:bCs/>
                <w:sz w:val="22"/>
                <w:szCs w:val="22"/>
                <w:lang w:val="en-GB"/>
              </w:rPr>
            </w:pPr>
            <w:r w:rsidRPr="001A1572">
              <w:rPr>
                <w:rFonts w:asciiTheme="minorHAnsi" w:hAnsiTheme="minorHAnsi" w:cstheme="minorHAnsi"/>
                <w:b/>
                <w:bCs/>
                <w:sz w:val="22"/>
                <w:szCs w:val="22"/>
                <w:lang w:val="en-GB"/>
              </w:rPr>
              <w:t>Revised By</w:t>
            </w:r>
          </w:p>
        </w:tc>
      </w:tr>
      <w:tr w:rsidRPr="001C73AD" w:rsidR="003D5ECA" w:rsidTr="00B468E6" w14:paraId="610C557A" w14:textId="77777777">
        <w:tc>
          <w:tcPr>
            <w:tcW w:w="964" w:type="dxa"/>
          </w:tcPr>
          <w:p w:rsidRPr="001A1572" w:rsidR="003D5ECA" w:rsidP="00AD051C" w:rsidRDefault="0087014A" w14:paraId="250D8DF0" w14:textId="77777777">
            <w:pPr>
              <w:rPr>
                <w:rFonts w:cstheme="minorHAnsi"/>
                <w:lang w:val="en-GB"/>
              </w:rPr>
            </w:pPr>
            <w:r w:rsidRPr="001A1572">
              <w:rPr>
                <w:rFonts w:cstheme="minorHAnsi"/>
                <w:lang w:val="en-GB"/>
              </w:rPr>
              <w:t>1</w:t>
            </w:r>
            <w:r w:rsidRPr="001A1572" w:rsidR="00D21FA5">
              <w:rPr>
                <w:rFonts w:cstheme="minorHAnsi"/>
                <w:lang w:val="en-GB"/>
              </w:rPr>
              <w:t>.0</w:t>
            </w:r>
          </w:p>
        </w:tc>
        <w:tc>
          <w:tcPr>
            <w:tcW w:w="1098" w:type="dxa"/>
          </w:tcPr>
          <w:p w:rsidRPr="001A1572" w:rsidR="003D5ECA" w:rsidP="00AD051C" w:rsidRDefault="00B468E6" w14:paraId="140AF832" w14:textId="77777777">
            <w:pPr>
              <w:pStyle w:val="TableText"/>
              <w:rPr>
                <w:rFonts w:asciiTheme="minorHAnsi" w:hAnsiTheme="minorHAnsi" w:cstheme="minorHAnsi"/>
                <w:i/>
                <w:color w:val="0000FF"/>
                <w:sz w:val="22"/>
                <w:szCs w:val="22"/>
                <w:lang w:val="en-GB"/>
              </w:rPr>
            </w:pPr>
            <w:r w:rsidRPr="001A1572">
              <w:rPr>
                <w:rFonts w:asciiTheme="minorHAnsi" w:hAnsiTheme="minorHAnsi" w:cstheme="minorHAnsi"/>
                <w:i/>
                <w:color w:val="0000FF"/>
                <w:sz w:val="22"/>
                <w:szCs w:val="22"/>
                <w:lang w:val="en-GB"/>
              </w:rPr>
              <w:t>2021</w:t>
            </w:r>
            <w:r w:rsidRPr="001A1572" w:rsidR="005C33BE">
              <w:rPr>
                <w:rFonts w:asciiTheme="minorHAnsi" w:hAnsiTheme="minorHAnsi" w:cstheme="minorHAnsi"/>
                <w:i/>
                <w:color w:val="0000FF"/>
                <w:sz w:val="22"/>
                <w:szCs w:val="22"/>
                <w:lang w:val="en-GB"/>
              </w:rPr>
              <w:t>0402</w:t>
            </w:r>
          </w:p>
        </w:tc>
        <w:tc>
          <w:tcPr>
            <w:tcW w:w="6188" w:type="dxa"/>
          </w:tcPr>
          <w:p w:rsidRPr="001A1572" w:rsidR="003D5ECA" w:rsidP="00AD051C" w:rsidRDefault="0087014A" w14:paraId="03E05F00" w14:textId="77777777">
            <w:pPr>
              <w:rPr>
                <w:rFonts w:cstheme="minorHAnsi"/>
                <w:lang w:val="en-GB"/>
              </w:rPr>
            </w:pPr>
            <w:r w:rsidRPr="001A1572">
              <w:rPr>
                <w:rFonts w:cstheme="minorHAnsi"/>
                <w:lang w:val="en-GB"/>
              </w:rPr>
              <w:t>Initial Draft</w:t>
            </w:r>
          </w:p>
        </w:tc>
        <w:tc>
          <w:tcPr>
            <w:tcW w:w="1276" w:type="dxa"/>
          </w:tcPr>
          <w:p w:rsidRPr="001A1572" w:rsidR="003D5ECA" w:rsidP="00160CD5" w:rsidRDefault="005C33BE" w14:paraId="51A92564" w14:textId="77777777">
            <w:pPr>
              <w:rPr>
                <w:rFonts w:cstheme="minorHAnsi"/>
                <w:lang w:val="en-GB"/>
              </w:rPr>
            </w:pPr>
            <w:r w:rsidRPr="001A1572">
              <w:rPr>
                <w:rFonts w:cstheme="minorHAnsi"/>
                <w:lang w:val="en-GB"/>
              </w:rPr>
              <w:t>A. Surabhi</w:t>
            </w:r>
          </w:p>
        </w:tc>
      </w:tr>
      <w:tr w:rsidRPr="001C73AD" w:rsidR="004B4B5E" w:rsidTr="00B468E6" w14:paraId="08835719" w14:textId="77777777">
        <w:tc>
          <w:tcPr>
            <w:tcW w:w="964" w:type="dxa"/>
          </w:tcPr>
          <w:p w:rsidRPr="001A1572" w:rsidR="004B4B5E" w:rsidP="00AD051C" w:rsidRDefault="00D01ABD" w14:paraId="31381598" w14:textId="785F58B2">
            <w:pPr>
              <w:rPr>
                <w:rFonts w:cstheme="minorHAnsi"/>
                <w:lang w:val="en-GB"/>
              </w:rPr>
            </w:pPr>
            <w:r w:rsidRPr="001A1572">
              <w:rPr>
                <w:rFonts w:cstheme="minorHAnsi"/>
                <w:lang w:val="en-GB"/>
              </w:rPr>
              <w:t>2.0</w:t>
            </w:r>
          </w:p>
        </w:tc>
        <w:tc>
          <w:tcPr>
            <w:tcW w:w="1098" w:type="dxa"/>
          </w:tcPr>
          <w:p w:rsidRPr="001A1572" w:rsidR="004B4B5E" w:rsidP="00AD051C" w:rsidRDefault="00D01ABD" w14:paraId="4FA12DC0" w14:textId="3DE62016">
            <w:pPr>
              <w:pStyle w:val="TableText"/>
              <w:rPr>
                <w:rFonts w:asciiTheme="minorHAnsi" w:hAnsiTheme="minorHAnsi" w:cstheme="minorHAnsi"/>
                <w:i/>
                <w:color w:val="0000FF"/>
                <w:sz w:val="22"/>
                <w:szCs w:val="22"/>
                <w:lang w:val="en-GB"/>
              </w:rPr>
            </w:pPr>
            <w:r w:rsidRPr="001A1572">
              <w:rPr>
                <w:rFonts w:asciiTheme="minorHAnsi" w:hAnsiTheme="minorHAnsi" w:cstheme="minorHAnsi"/>
                <w:i/>
                <w:color w:val="0000FF"/>
                <w:sz w:val="22"/>
                <w:szCs w:val="22"/>
                <w:lang w:val="en-GB"/>
              </w:rPr>
              <w:t>202105</w:t>
            </w:r>
            <w:r w:rsidRPr="001A1572" w:rsidR="00DC17EA">
              <w:rPr>
                <w:rFonts w:asciiTheme="minorHAnsi" w:hAnsiTheme="minorHAnsi" w:cstheme="minorHAnsi"/>
                <w:i/>
                <w:color w:val="0000FF"/>
                <w:sz w:val="22"/>
                <w:szCs w:val="22"/>
                <w:lang w:val="en-GB"/>
              </w:rPr>
              <w:t>10</w:t>
            </w:r>
          </w:p>
        </w:tc>
        <w:tc>
          <w:tcPr>
            <w:tcW w:w="6188" w:type="dxa"/>
          </w:tcPr>
          <w:p w:rsidRPr="001A1572" w:rsidR="004B4B5E" w:rsidP="00AD051C" w:rsidRDefault="00DC17EA" w14:paraId="75650E2A" w14:textId="3413CE0B">
            <w:pPr>
              <w:rPr>
                <w:rFonts w:cstheme="minorHAnsi"/>
                <w:lang w:val="en-GB"/>
              </w:rPr>
            </w:pPr>
            <w:r w:rsidRPr="001A1572">
              <w:rPr>
                <w:rFonts w:cstheme="minorHAnsi"/>
                <w:lang w:val="en-GB"/>
              </w:rPr>
              <w:t>Fixed typos and grammar</w:t>
            </w:r>
          </w:p>
        </w:tc>
        <w:tc>
          <w:tcPr>
            <w:tcW w:w="1276" w:type="dxa"/>
          </w:tcPr>
          <w:p w:rsidRPr="001A1572" w:rsidR="004B4B5E" w:rsidP="00160CD5" w:rsidRDefault="00D01ABD" w14:paraId="40DD6548" w14:textId="13B9AADD">
            <w:pPr>
              <w:rPr>
                <w:rFonts w:cstheme="minorHAnsi"/>
                <w:lang w:val="en-GB"/>
              </w:rPr>
            </w:pPr>
            <w:r w:rsidRPr="001A1572">
              <w:rPr>
                <w:rFonts w:cstheme="minorHAnsi"/>
                <w:lang w:val="en-GB"/>
              </w:rPr>
              <w:t>S. Alberts</w:t>
            </w:r>
          </w:p>
        </w:tc>
      </w:tr>
    </w:tbl>
    <w:p w:rsidRPr="001C73AD" w:rsidR="003D5ECA" w:rsidP="003D5ECA" w:rsidRDefault="003D5ECA" w14:paraId="31B108B0" w14:textId="77777777">
      <w:pPr>
        <w:rPr>
          <w:rFonts w:ascii="Arial" w:hAnsi="Arial" w:cs="Arial"/>
          <w:sz w:val="24"/>
          <w:szCs w:val="24"/>
        </w:rPr>
      </w:pPr>
    </w:p>
    <w:p w:rsidRPr="001A1572" w:rsidR="000B6263" w:rsidP="000B6263" w:rsidRDefault="00C35D73" w14:paraId="6FA72106" w14:textId="77777777">
      <w:pPr>
        <w:pStyle w:val="HeadingB"/>
        <w:numPr>
          <w:ilvl w:val="0"/>
          <w:numId w:val="0"/>
        </w:numPr>
        <w:spacing w:before="200"/>
        <w:ind w:left="648" w:hanging="648"/>
        <w:rPr>
          <w:rFonts w:asciiTheme="minorHAnsi" w:hAnsiTheme="minorHAnsi" w:cstheme="minorHAnsi"/>
          <w:sz w:val="36"/>
          <w:szCs w:val="36"/>
          <w:lang w:val="en-GB"/>
        </w:rPr>
      </w:pPr>
      <w:r w:rsidRPr="001A1572">
        <w:rPr>
          <w:rFonts w:asciiTheme="minorHAnsi" w:hAnsiTheme="minorHAnsi" w:cstheme="minorHAnsi"/>
          <w:sz w:val="36"/>
          <w:szCs w:val="36"/>
          <w:lang w:val="en-GB"/>
        </w:rPr>
        <w:t>Reference</w:t>
      </w:r>
      <w:r w:rsidRPr="001A1572" w:rsidR="000B6263">
        <w:rPr>
          <w:rFonts w:asciiTheme="minorHAnsi" w:hAnsiTheme="minorHAnsi" w:cstheme="minorHAnsi"/>
          <w:sz w:val="36"/>
          <w:szCs w:val="36"/>
          <w:lang w:val="en-GB"/>
        </w:rPr>
        <w:t xml:space="preserve"> Documents </w:t>
      </w:r>
    </w:p>
    <w:p w:rsidRPr="001A1572" w:rsidR="000B6263" w:rsidP="000B6263" w:rsidRDefault="000B6263" w14:paraId="79AAE241" w14:textId="77777777">
      <w:pPr>
        <w:pStyle w:val="BodyText"/>
        <w:rPr>
          <w:rFonts w:asciiTheme="minorHAnsi" w:hAnsiTheme="minorHAnsi" w:cstheme="minorHAnsi"/>
          <w:i/>
          <w:iCs/>
          <w:sz w:val="22"/>
          <w:szCs w:val="22"/>
          <w:lang w:val="en-GB"/>
        </w:rPr>
      </w:pPr>
      <w:r w:rsidRPr="001A1572">
        <w:rPr>
          <w:rFonts w:asciiTheme="minorHAnsi" w:hAnsiTheme="minorHAnsi" w:cstheme="minorHAnsi"/>
          <w:sz w:val="22"/>
          <w:szCs w:val="22"/>
          <w:lang w:val="en-GB"/>
        </w:rPr>
        <w:t xml:space="preserve">The following documents are </w:t>
      </w:r>
      <w:r w:rsidRPr="001A1572" w:rsidR="00497D82">
        <w:rPr>
          <w:rFonts w:asciiTheme="minorHAnsi" w:hAnsiTheme="minorHAnsi" w:cstheme="minorHAnsi"/>
          <w:sz w:val="22"/>
          <w:szCs w:val="22"/>
          <w:lang w:val="en-GB"/>
        </w:rPr>
        <w:t>references in</w:t>
      </w:r>
      <w:r w:rsidRPr="001A1572">
        <w:rPr>
          <w:rFonts w:asciiTheme="minorHAnsi" w:hAnsiTheme="minorHAnsi" w:cstheme="minorHAnsi"/>
          <w:sz w:val="22"/>
          <w:szCs w:val="22"/>
          <w:lang w:val="en-GB"/>
        </w:rPr>
        <w:t xml:space="preserve"> this document:</w:t>
      </w:r>
    </w:p>
    <w:tbl>
      <w:tblPr>
        <w:tblW w:w="947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2692"/>
        <w:gridCol w:w="4594"/>
        <w:gridCol w:w="2192"/>
      </w:tblGrid>
      <w:tr w:rsidRPr="001C73AD" w:rsidR="000B6263" w:rsidTr="00497D82" w14:paraId="0E6E2B11" w14:textId="77777777">
        <w:tc>
          <w:tcPr>
            <w:tcW w:w="2692" w:type="dxa"/>
            <w:shd w:val="clear" w:color="auto" w:fill="C0C0C0"/>
          </w:tcPr>
          <w:p w:rsidRPr="001C73AD" w:rsidR="000B6263" w:rsidP="00AD051C" w:rsidRDefault="000B6263" w14:paraId="2BB6DA37" w14:textId="77777777">
            <w:pPr>
              <w:pStyle w:val="TableText"/>
              <w:rPr>
                <w:rFonts w:cs="Arial"/>
                <w:b/>
                <w:bCs/>
                <w:lang w:val="en-GB"/>
              </w:rPr>
            </w:pPr>
            <w:r>
              <w:rPr>
                <w:rFonts w:cs="Arial"/>
                <w:b/>
                <w:bCs/>
                <w:lang w:val="en-GB"/>
              </w:rPr>
              <w:t>Document Name</w:t>
            </w:r>
          </w:p>
        </w:tc>
        <w:tc>
          <w:tcPr>
            <w:tcW w:w="4594" w:type="dxa"/>
            <w:shd w:val="clear" w:color="auto" w:fill="C0C0C0"/>
          </w:tcPr>
          <w:p w:rsidRPr="001C73AD" w:rsidR="000B6263" w:rsidP="00AD051C" w:rsidRDefault="000B6263" w14:paraId="20DE3A89" w14:textId="77777777">
            <w:pPr>
              <w:pStyle w:val="TableText"/>
              <w:rPr>
                <w:rFonts w:cs="Arial"/>
                <w:b/>
                <w:bCs/>
                <w:lang w:val="en-GB"/>
              </w:rPr>
            </w:pPr>
            <w:r>
              <w:rPr>
                <w:rFonts w:cs="Arial"/>
                <w:b/>
                <w:bCs/>
                <w:lang w:val="en-GB"/>
              </w:rPr>
              <w:t xml:space="preserve">Document </w:t>
            </w:r>
            <w:r w:rsidRPr="001C73AD">
              <w:rPr>
                <w:rFonts w:cs="Arial"/>
                <w:b/>
                <w:bCs/>
                <w:lang w:val="en-GB"/>
              </w:rPr>
              <w:t>Description</w:t>
            </w:r>
          </w:p>
        </w:tc>
        <w:tc>
          <w:tcPr>
            <w:tcW w:w="2192" w:type="dxa"/>
            <w:shd w:val="clear" w:color="auto" w:fill="C0C0C0"/>
          </w:tcPr>
          <w:p w:rsidRPr="001C73AD" w:rsidR="000B6263" w:rsidP="00AD051C" w:rsidRDefault="000B6263" w14:paraId="08786959" w14:textId="77777777">
            <w:pPr>
              <w:pStyle w:val="TableText"/>
              <w:rPr>
                <w:rFonts w:cs="Arial"/>
                <w:b/>
                <w:bCs/>
                <w:lang w:val="en-GB"/>
              </w:rPr>
            </w:pPr>
            <w:r>
              <w:rPr>
                <w:rFonts w:cs="Arial"/>
                <w:b/>
                <w:bCs/>
                <w:lang w:val="en-GB"/>
              </w:rPr>
              <w:t>Link</w:t>
            </w:r>
            <w:r w:rsidR="00256C4C">
              <w:rPr>
                <w:rFonts w:cs="Arial"/>
                <w:b/>
                <w:bCs/>
                <w:lang w:val="en-GB"/>
              </w:rPr>
              <w:t>/Section</w:t>
            </w:r>
          </w:p>
        </w:tc>
      </w:tr>
      <w:tr w:rsidRPr="001C73AD" w:rsidR="007F1286" w:rsidTr="00497D82" w14:paraId="1B13BE66" w14:textId="77777777">
        <w:tc>
          <w:tcPr>
            <w:tcW w:w="2692" w:type="dxa"/>
          </w:tcPr>
          <w:p w:rsidRPr="00497D82" w:rsidR="007F1286" w:rsidP="00AD051C" w:rsidRDefault="007F1286" w14:paraId="3376D357" w14:textId="77777777">
            <w:r>
              <w:t xml:space="preserve">Integration Inventory </w:t>
            </w:r>
          </w:p>
        </w:tc>
        <w:tc>
          <w:tcPr>
            <w:tcW w:w="4594" w:type="dxa"/>
          </w:tcPr>
          <w:p w:rsidRPr="00497D82" w:rsidR="007F1286" w:rsidP="00AD051C" w:rsidRDefault="007F1286" w14:paraId="709671DE" w14:textId="77777777">
            <w:r>
              <w:t xml:space="preserve">List of all the integrations that are in scope with SME assignments  </w:t>
            </w:r>
          </w:p>
        </w:tc>
        <w:tc>
          <w:tcPr>
            <w:tcW w:w="2192" w:type="dxa"/>
          </w:tcPr>
          <w:p w:rsidRPr="00497D82" w:rsidR="007F1286" w:rsidP="00AD051C" w:rsidRDefault="00F747A4" w14:paraId="569B3381" w14:textId="77777777">
            <w:r>
              <w:t>Appendix 10.1</w:t>
            </w:r>
          </w:p>
        </w:tc>
      </w:tr>
      <w:tr w:rsidRPr="001C73AD" w:rsidR="007F1286" w:rsidTr="00497D82" w14:paraId="1AE8A975" w14:textId="77777777">
        <w:tc>
          <w:tcPr>
            <w:tcW w:w="2692" w:type="dxa"/>
          </w:tcPr>
          <w:p w:rsidR="007F1286" w:rsidP="00497D82" w:rsidRDefault="007F1286" w14:paraId="5F7BFD0F" w14:textId="77777777">
            <w:r>
              <w:t xml:space="preserve">Specification (FS/TS) Template </w:t>
            </w:r>
          </w:p>
        </w:tc>
        <w:tc>
          <w:tcPr>
            <w:tcW w:w="4594" w:type="dxa"/>
          </w:tcPr>
          <w:p w:rsidRPr="00497D82" w:rsidR="007F1286" w:rsidP="00497D82" w:rsidRDefault="007F1286" w14:paraId="32A81685" w14:textId="77777777">
            <w:r>
              <w:t>Template formatted document to be used for creating any new FS/TS</w:t>
            </w:r>
          </w:p>
        </w:tc>
        <w:tc>
          <w:tcPr>
            <w:tcW w:w="2192" w:type="dxa"/>
          </w:tcPr>
          <w:p w:rsidRPr="00497D82" w:rsidR="007F1286" w:rsidP="00497D82" w:rsidRDefault="00F747A4" w14:paraId="7574BFA2" w14:textId="77777777">
            <w:r>
              <w:t>Appendix 10.2</w:t>
            </w:r>
          </w:p>
        </w:tc>
      </w:tr>
      <w:tr w:rsidRPr="001C73AD" w:rsidR="007F1286" w:rsidTr="00497D82" w14:paraId="1BB85B75" w14:textId="77777777">
        <w:tc>
          <w:tcPr>
            <w:tcW w:w="2692" w:type="dxa"/>
          </w:tcPr>
          <w:p w:rsidR="007F1286" w:rsidP="00497D82" w:rsidRDefault="00F501EE" w14:paraId="6AB9ADDD" w14:textId="77777777">
            <w:r>
              <w:t>Tenneco Interface Tracker</w:t>
            </w:r>
            <w:r w:rsidR="00A808AA">
              <w:t xml:space="preserve"> Template</w:t>
            </w:r>
          </w:p>
        </w:tc>
        <w:tc>
          <w:tcPr>
            <w:tcW w:w="4594" w:type="dxa"/>
          </w:tcPr>
          <w:p w:rsidRPr="00497D82" w:rsidR="007F1286" w:rsidP="00497D82" w:rsidRDefault="00F501EE" w14:paraId="704FF89C" w14:textId="77777777">
            <w:r>
              <w:t xml:space="preserve">List of Interfaces with </w:t>
            </w:r>
            <w:r w:rsidR="00A808AA">
              <w:t>Grading Key</w:t>
            </w:r>
            <w:r w:rsidR="0053537E">
              <w:t xml:space="preserve"> details</w:t>
            </w:r>
            <w:r w:rsidR="00A808AA">
              <w:t xml:space="preserve">, Vendor Involvement and Testability Concerns </w:t>
            </w:r>
          </w:p>
        </w:tc>
        <w:tc>
          <w:tcPr>
            <w:tcW w:w="2192" w:type="dxa"/>
          </w:tcPr>
          <w:p w:rsidRPr="00497D82" w:rsidR="007F1286" w:rsidP="00497D82" w:rsidRDefault="00F747A4" w14:paraId="47016624" w14:textId="77777777">
            <w:r>
              <w:t>Appendix 10.3</w:t>
            </w:r>
          </w:p>
        </w:tc>
      </w:tr>
      <w:tr w:rsidRPr="001C73AD" w:rsidR="007F1286" w:rsidTr="00497D82" w14:paraId="0980DD24" w14:textId="77777777">
        <w:tc>
          <w:tcPr>
            <w:tcW w:w="2692" w:type="dxa"/>
          </w:tcPr>
          <w:p w:rsidR="007F1286" w:rsidP="00497D82" w:rsidRDefault="00F747A4" w14:paraId="0A994BF5" w14:textId="27FD11E7">
            <w:r w:rsidRPr="00F747A4">
              <w:t xml:space="preserve">Current </w:t>
            </w:r>
            <w:r w:rsidR="00CA01B9">
              <w:t>v</w:t>
            </w:r>
            <w:r w:rsidRPr="00F747A4">
              <w:t>s. New SF Landscape Strategy 20210413.pptx</w:t>
            </w:r>
          </w:p>
        </w:tc>
        <w:tc>
          <w:tcPr>
            <w:tcW w:w="4594" w:type="dxa"/>
          </w:tcPr>
          <w:p w:rsidRPr="00497D82" w:rsidR="007F1286" w:rsidP="00497D82" w:rsidRDefault="00F747A4" w14:paraId="3603AF2D" w14:textId="77777777">
            <w:r w:rsidRPr="00F747A4">
              <w:t>Current SF Module Impact Assessment</w:t>
            </w:r>
          </w:p>
        </w:tc>
        <w:tc>
          <w:tcPr>
            <w:tcW w:w="2192" w:type="dxa"/>
          </w:tcPr>
          <w:p w:rsidRPr="00497D82" w:rsidR="007F1286" w:rsidP="00497D82" w:rsidRDefault="00F747A4" w14:paraId="46641B87" w14:textId="77777777">
            <w:r>
              <w:t>Section 3</w:t>
            </w:r>
          </w:p>
        </w:tc>
      </w:tr>
    </w:tbl>
    <w:p w:rsidRPr="001C73AD" w:rsidR="000B6263" w:rsidP="000B6263" w:rsidRDefault="000B6263" w14:paraId="2FB0726A" w14:textId="77777777">
      <w:pPr>
        <w:rPr>
          <w:rFonts w:ascii="Arial" w:hAnsi="Arial" w:cs="Arial"/>
          <w:sz w:val="24"/>
          <w:szCs w:val="24"/>
        </w:rPr>
      </w:pPr>
    </w:p>
    <w:p w:rsidRPr="001C73AD" w:rsidR="000B6263" w:rsidP="000B6263" w:rsidRDefault="000B6263" w14:paraId="1F221929" w14:textId="77777777">
      <w:pPr>
        <w:rPr>
          <w:rFonts w:ascii="Arial" w:hAnsi="Arial" w:cs="Arial"/>
          <w:sz w:val="24"/>
          <w:szCs w:val="24"/>
        </w:rPr>
      </w:pPr>
    </w:p>
    <w:p w:rsidRPr="001C73AD" w:rsidR="000B6263" w:rsidP="000B6263" w:rsidRDefault="000B6263" w14:paraId="7A2C0CC3" w14:textId="77777777">
      <w:pPr>
        <w:rPr>
          <w:rFonts w:ascii="Arial" w:hAnsi="Arial" w:cs="Arial"/>
          <w:sz w:val="24"/>
          <w:szCs w:val="24"/>
        </w:rPr>
      </w:pPr>
    </w:p>
    <w:p w:rsidRPr="001C73AD" w:rsidR="003D5ECA" w:rsidP="003D5ECA" w:rsidRDefault="003D5ECA" w14:paraId="06F29100" w14:textId="77777777">
      <w:pPr>
        <w:rPr>
          <w:rFonts w:ascii="Arial" w:hAnsi="Arial" w:cs="Arial"/>
          <w:sz w:val="24"/>
          <w:szCs w:val="24"/>
        </w:rPr>
      </w:pPr>
    </w:p>
    <w:p w:rsidRPr="005662B9" w:rsidR="003D5ECA" w:rsidP="003D5ECA" w:rsidRDefault="003D5ECA" w14:paraId="22B15FBB" w14:textId="77777777">
      <w:pPr>
        <w:pStyle w:val="HeadingA"/>
        <w:numPr>
          <w:ilvl w:val="0"/>
          <w:numId w:val="0"/>
        </w:numPr>
        <w:pBdr>
          <w:top w:val="none" w:color="auto" w:sz="0" w:space="0"/>
        </w:pBdr>
        <w:ind w:left="652" w:hanging="652"/>
        <w:rPr>
          <w:rFonts w:asciiTheme="minorHAnsi" w:hAnsiTheme="minorHAnsi" w:cstheme="minorHAnsi"/>
          <w:lang w:val="en-GB"/>
        </w:rPr>
      </w:pPr>
      <w:r w:rsidRPr="005662B9">
        <w:rPr>
          <w:rFonts w:asciiTheme="minorHAnsi" w:hAnsiTheme="minorHAnsi" w:cstheme="minorHAnsi"/>
          <w:lang w:val="en-GB"/>
        </w:rPr>
        <w:t>Contents</w:t>
      </w:r>
    </w:p>
    <w:p w:rsidR="00640108" w:rsidRDefault="003D30B3" w14:paraId="3BC2F46A" w14:textId="5C61C041">
      <w:pPr>
        <w:pStyle w:val="TOC1"/>
        <w:tabs>
          <w:tab w:val="left" w:pos="440"/>
        </w:tabs>
        <w:rPr>
          <w:rFonts w:asciiTheme="minorHAnsi" w:hAnsiTheme="minorHAnsi" w:eastAsiaTheme="minorEastAsia" w:cstheme="minorBidi"/>
          <w:noProof/>
          <w:sz w:val="22"/>
          <w:szCs w:val="22"/>
        </w:rPr>
      </w:pPr>
      <w:r w:rsidRPr="001C73AD">
        <w:rPr>
          <w:rFonts w:cs="Arial"/>
          <w:lang w:val="en-GB"/>
        </w:rPr>
        <w:fldChar w:fldCharType="begin"/>
      </w:r>
      <w:r w:rsidRPr="001C73AD" w:rsidR="003D5ECA">
        <w:rPr>
          <w:rFonts w:cs="Arial"/>
          <w:lang w:val="en-GB"/>
        </w:rPr>
        <w:instrText xml:space="preserve"> TOC \o "1-3" \h \z </w:instrText>
      </w:r>
      <w:r w:rsidRPr="001C73AD">
        <w:rPr>
          <w:rFonts w:cs="Arial"/>
          <w:lang w:val="en-GB"/>
        </w:rPr>
        <w:fldChar w:fldCharType="separate"/>
      </w:r>
      <w:hyperlink w:history="1" w:anchor="_Toc71562945">
        <w:r w:rsidRPr="009F13A0" w:rsidR="00640108">
          <w:rPr>
            <w:rStyle w:val="Hyperlink"/>
            <w:rFonts w:cstheme="minorHAnsi"/>
            <w:noProof/>
          </w:rPr>
          <w:t>1.</w:t>
        </w:r>
        <w:r w:rsidR="00640108">
          <w:rPr>
            <w:rFonts w:asciiTheme="minorHAnsi" w:hAnsiTheme="minorHAnsi" w:eastAsiaTheme="minorEastAsia" w:cstheme="minorBidi"/>
            <w:noProof/>
            <w:sz w:val="22"/>
            <w:szCs w:val="22"/>
          </w:rPr>
          <w:tab/>
        </w:r>
        <w:r w:rsidRPr="009F13A0" w:rsidR="00640108">
          <w:rPr>
            <w:rStyle w:val="Hyperlink"/>
            <w:rFonts w:cstheme="minorHAnsi"/>
            <w:noProof/>
          </w:rPr>
          <w:t>Introduction</w:t>
        </w:r>
        <w:r w:rsidR="00640108">
          <w:rPr>
            <w:noProof/>
            <w:webHidden/>
          </w:rPr>
          <w:tab/>
        </w:r>
        <w:r w:rsidR="00640108">
          <w:rPr>
            <w:noProof/>
            <w:webHidden/>
          </w:rPr>
          <w:fldChar w:fldCharType="begin"/>
        </w:r>
        <w:r w:rsidR="00640108">
          <w:rPr>
            <w:noProof/>
            <w:webHidden/>
          </w:rPr>
          <w:instrText xml:space="preserve"> PAGEREF _Toc71562945 \h </w:instrText>
        </w:r>
        <w:r w:rsidR="00640108">
          <w:rPr>
            <w:noProof/>
            <w:webHidden/>
          </w:rPr>
        </w:r>
        <w:r w:rsidR="00640108">
          <w:rPr>
            <w:noProof/>
            <w:webHidden/>
          </w:rPr>
          <w:fldChar w:fldCharType="separate"/>
        </w:r>
        <w:r w:rsidR="00640108">
          <w:rPr>
            <w:noProof/>
            <w:webHidden/>
          </w:rPr>
          <w:t>6</w:t>
        </w:r>
        <w:r w:rsidR="00640108">
          <w:rPr>
            <w:noProof/>
            <w:webHidden/>
          </w:rPr>
          <w:fldChar w:fldCharType="end"/>
        </w:r>
      </w:hyperlink>
    </w:p>
    <w:p w:rsidR="00640108" w:rsidRDefault="00B2113E" w14:paraId="412752C9" w14:textId="52DA3407">
      <w:pPr>
        <w:pStyle w:val="TOC1"/>
        <w:tabs>
          <w:tab w:val="left" w:pos="440"/>
        </w:tabs>
        <w:rPr>
          <w:rFonts w:asciiTheme="minorHAnsi" w:hAnsiTheme="minorHAnsi" w:eastAsiaTheme="minorEastAsia" w:cstheme="minorBidi"/>
          <w:noProof/>
          <w:sz w:val="22"/>
          <w:szCs w:val="22"/>
        </w:rPr>
      </w:pPr>
      <w:hyperlink w:history="1" w:anchor="_Toc71562946">
        <w:r w:rsidRPr="009F13A0" w:rsidR="00640108">
          <w:rPr>
            <w:rStyle w:val="Hyperlink"/>
            <w:rFonts w:cstheme="minorHAnsi"/>
            <w:noProof/>
          </w:rPr>
          <w:t>2.</w:t>
        </w:r>
        <w:r w:rsidR="00640108">
          <w:rPr>
            <w:rFonts w:asciiTheme="minorHAnsi" w:hAnsiTheme="minorHAnsi" w:eastAsiaTheme="minorEastAsia" w:cstheme="minorBidi"/>
            <w:noProof/>
            <w:sz w:val="22"/>
            <w:szCs w:val="22"/>
          </w:rPr>
          <w:tab/>
        </w:r>
        <w:r w:rsidRPr="009F13A0" w:rsidR="00640108">
          <w:rPr>
            <w:rStyle w:val="Hyperlink"/>
            <w:rFonts w:cstheme="minorHAnsi"/>
            <w:noProof/>
          </w:rPr>
          <w:t>Architecture</w:t>
        </w:r>
        <w:r w:rsidR="00640108">
          <w:rPr>
            <w:noProof/>
            <w:webHidden/>
          </w:rPr>
          <w:tab/>
        </w:r>
        <w:r w:rsidR="00640108">
          <w:rPr>
            <w:noProof/>
            <w:webHidden/>
          </w:rPr>
          <w:fldChar w:fldCharType="begin"/>
        </w:r>
        <w:r w:rsidR="00640108">
          <w:rPr>
            <w:noProof/>
            <w:webHidden/>
          </w:rPr>
          <w:instrText xml:space="preserve"> PAGEREF _Toc71562946 \h </w:instrText>
        </w:r>
        <w:r w:rsidR="00640108">
          <w:rPr>
            <w:noProof/>
            <w:webHidden/>
          </w:rPr>
        </w:r>
        <w:r w:rsidR="00640108">
          <w:rPr>
            <w:noProof/>
            <w:webHidden/>
          </w:rPr>
          <w:fldChar w:fldCharType="separate"/>
        </w:r>
        <w:r w:rsidR="00640108">
          <w:rPr>
            <w:noProof/>
            <w:webHidden/>
          </w:rPr>
          <w:t>7</w:t>
        </w:r>
        <w:r w:rsidR="00640108">
          <w:rPr>
            <w:noProof/>
            <w:webHidden/>
          </w:rPr>
          <w:fldChar w:fldCharType="end"/>
        </w:r>
      </w:hyperlink>
    </w:p>
    <w:p w:rsidR="00640108" w:rsidRDefault="00B2113E" w14:paraId="1C9FBF6A" w14:textId="0CAD13A7">
      <w:pPr>
        <w:pStyle w:val="TOC2"/>
        <w:tabs>
          <w:tab w:val="left" w:pos="880"/>
        </w:tabs>
        <w:rPr>
          <w:rFonts w:asciiTheme="minorHAnsi" w:hAnsiTheme="minorHAnsi" w:eastAsiaTheme="minorEastAsia" w:cstheme="minorBidi"/>
          <w:noProof/>
          <w:sz w:val="22"/>
          <w:szCs w:val="22"/>
        </w:rPr>
      </w:pPr>
      <w:hyperlink w:history="1" w:anchor="_Toc71562947">
        <w:r w:rsidRPr="009F13A0" w:rsidR="00640108">
          <w:rPr>
            <w:rStyle w:val="Hyperlink"/>
            <w:rFonts w:cstheme="minorHAnsi"/>
            <w:noProof/>
          </w:rPr>
          <w:t>2.1</w:t>
        </w:r>
        <w:r w:rsidR="00640108">
          <w:rPr>
            <w:rFonts w:asciiTheme="minorHAnsi" w:hAnsiTheme="minorHAnsi" w:eastAsiaTheme="minorEastAsia" w:cstheme="minorBidi"/>
            <w:noProof/>
            <w:sz w:val="22"/>
            <w:szCs w:val="22"/>
          </w:rPr>
          <w:tab/>
        </w:r>
        <w:r w:rsidRPr="009F13A0" w:rsidR="00640108">
          <w:rPr>
            <w:rStyle w:val="Hyperlink"/>
            <w:rFonts w:cstheme="minorHAnsi"/>
            <w:noProof/>
          </w:rPr>
          <w:t>Integration Landscape</w:t>
        </w:r>
        <w:r w:rsidR="00640108">
          <w:rPr>
            <w:noProof/>
            <w:webHidden/>
          </w:rPr>
          <w:tab/>
        </w:r>
        <w:r w:rsidR="00640108">
          <w:rPr>
            <w:noProof/>
            <w:webHidden/>
          </w:rPr>
          <w:fldChar w:fldCharType="begin"/>
        </w:r>
        <w:r w:rsidR="00640108">
          <w:rPr>
            <w:noProof/>
            <w:webHidden/>
          </w:rPr>
          <w:instrText xml:space="preserve"> PAGEREF _Toc71562947 \h </w:instrText>
        </w:r>
        <w:r w:rsidR="00640108">
          <w:rPr>
            <w:noProof/>
            <w:webHidden/>
          </w:rPr>
        </w:r>
        <w:r w:rsidR="00640108">
          <w:rPr>
            <w:noProof/>
            <w:webHidden/>
          </w:rPr>
          <w:fldChar w:fldCharType="separate"/>
        </w:r>
        <w:r w:rsidR="00640108">
          <w:rPr>
            <w:noProof/>
            <w:webHidden/>
          </w:rPr>
          <w:t>7</w:t>
        </w:r>
        <w:r w:rsidR="00640108">
          <w:rPr>
            <w:noProof/>
            <w:webHidden/>
          </w:rPr>
          <w:fldChar w:fldCharType="end"/>
        </w:r>
      </w:hyperlink>
    </w:p>
    <w:p w:rsidR="00640108" w:rsidRDefault="00B2113E" w14:paraId="377F098B" w14:textId="6FF3E569">
      <w:pPr>
        <w:pStyle w:val="TOC2"/>
        <w:tabs>
          <w:tab w:val="left" w:pos="880"/>
        </w:tabs>
        <w:rPr>
          <w:rFonts w:asciiTheme="minorHAnsi" w:hAnsiTheme="minorHAnsi" w:eastAsiaTheme="minorEastAsia" w:cstheme="minorBidi"/>
          <w:noProof/>
          <w:sz w:val="22"/>
          <w:szCs w:val="22"/>
        </w:rPr>
      </w:pPr>
      <w:hyperlink w:history="1" w:anchor="_Toc71562948">
        <w:r w:rsidRPr="009F13A0" w:rsidR="00640108">
          <w:rPr>
            <w:rStyle w:val="Hyperlink"/>
            <w:rFonts w:cstheme="minorHAnsi"/>
            <w:noProof/>
          </w:rPr>
          <w:t>2.2</w:t>
        </w:r>
        <w:r w:rsidR="00640108">
          <w:rPr>
            <w:rFonts w:asciiTheme="minorHAnsi" w:hAnsiTheme="minorHAnsi" w:eastAsiaTheme="minorEastAsia" w:cstheme="minorBidi"/>
            <w:noProof/>
            <w:sz w:val="22"/>
            <w:szCs w:val="22"/>
          </w:rPr>
          <w:tab/>
        </w:r>
        <w:r w:rsidRPr="009F13A0" w:rsidR="00640108">
          <w:rPr>
            <w:rStyle w:val="Hyperlink"/>
            <w:rFonts w:cstheme="minorHAnsi"/>
            <w:noProof/>
          </w:rPr>
          <w:t>Integration Types</w:t>
        </w:r>
        <w:r w:rsidR="00640108">
          <w:rPr>
            <w:noProof/>
            <w:webHidden/>
          </w:rPr>
          <w:tab/>
        </w:r>
        <w:r w:rsidR="00640108">
          <w:rPr>
            <w:noProof/>
            <w:webHidden/>
          </w:rPr>
          <w:fldChar w:fldCharType="begin"/>
        </w:r>
        <w:r w:rsidR="00640108">
          <w:rPr>
            <w:noProof/>
            <w:webHidden/>
          </w:rPr>
          <w:instrText xml:space="preserve"> PAGEREF _Toc71562948 \h </w:instrText>
        </w:r>
        <w:r w:rsidR="00640108">
          <w:rPr>
            <w:noProof/>
            <w:webHidden/>
          </w:rPr>
        </w:r>
        <w:r w:rsidR="00640108">
          <w:rPr>
            <w:noProof/>
            <w:webHidden/>
          </w:rPr>
          <w:fldChar w:fldCharType="separate"/>
        </w:r>
        <w:r w:rsidR="00640108">
          <w:rPr>
            <w:noProof/>
            <w:webHidden/>
          </w:rPr>
          <w:t>7</w:t>
        </w:r>
        <w:r w:rsidR="00640108">
          <w:rPr>
            <w:noProof/>
            <w:webHidden/>
          </w:rPr>
          <w:fldChar w:fldCharType="end"/>
        </w:r>
      </w:hyperlink>
    </w:p>
    <w:p w:rsidR="00640108" w:rsidRDefault="00B2113E" w14:paraId="1F9DF0A4" w14:textId="26B52254">
      <w:pPr>
        <w:pStyle w:val="TOC2"/>
        <w:tabs>
          <w:tab w:val="left" w:pos="880"/>
        </w:tabs>
        <w:rPr>
          <w:rFonts w:asciiTheme="minorHAnsi" w:hAnsiTheme="minorHAnsi" w:eastAsiaTheme="minorEastAsia" w:cstheme="minorBidi"/>
          <w:noProof/>
          <w:sz w:val="22"/>
          <w:szCs w:val="22"/>
        </w:rPr>
      </w:pPr>
      <w:hyperlink w:history="1" w:anchor="_Toc71562949">
        <w:r w:rsidRPr="009F13A0" w:rsidR="00640108">
          <w:rPr>
            <w:rStyle w:val="Hyperlink"/>
            <w:rFonts w:cstheme="minorHAnsi"/>
            <w:noProof/>
          </w:rPr>
          <w:t>2.3</w:t>
        </w:r>
        <w:r w:rsidR="00640108">
          <w:rPr>
            <w:rFonts w:asciiTheme="minorHAnsi" w:hAnsiTheme="minorHAnsi" w:eastAsiaTheme="minorEastAsia" w:cstheme="minorBidi"/>
            <w:noProof/>
            <w:sz w:val="22"/>
            <w:szCs w:val="22"/>
          </w:rPr>
          <w:tab/>
        </w:r>
        <w:r w:rsidRPr="009F13A0" w:rsidR="00640108">
          <w:rPr>
            <w:rStyle w:val="Hyperlink"/>
            <w:rFonts w:cstheme="minorHAnsi"/>
            <w:noProof/>
          </w:rPr>
          <w:t>Development Types</w:t>
        </w:r>
        <w:r w:rsidR="00640108">
          <w:rPr>
            <w:noProof/>
            <w:webHidden/>
          </w:rPr>
          <w:tab/>
        </w:r>
        <w:r w:rsidR="00640108">
          <w:rPr>
            <w:noProof/>
            <w:webHidden/>
          </w:rPr>
          <w:fldChar w:fldCharType="begin"/>
        </w:r>
        <w:r w:rsidR="00640108">
          <w:rPr>
            <w:noProof/>
            <w:webHidden/>
          </w:rPr>
          <w:instrText xml:space="preserve"> PAGEREF _Toc71562949 \h </w:instrText>
        </w:r>
        <w:r w:rsidR="00640108">
          <w:rPr>
            <w:noProof/>
            <w:webHidden/>
          </w:rPr>
        </w:r>
        <w:r w:rsidR="00640108">
          <w:rPr>
            <w:noProof/>
            <w:webHidden/>
          </w:rPr>
          <w:fldChar w:fldCharType="separate"/>
        </w:r>
        <w:r w:rsidR="00640108">
          <w:rPr>
            <w:noProof/>
            <w:webHidden/>
          </w:rPr>
          <w:t>8</w:t>
        </w:r>
        <w:r w:rsidR="00640108">
          <w:rPr>
            <w:noProof/>
            <w:webHidden/>
          </w:rPr>
          <w:fldChar w:fldCharType="end"/>
        </w:r>
      </w:hyperlink>
    </w:p>
    <w:p w:rsidR="00640108" w:rsidRDefault="00B2113E" w14:paraId="09258093" w14:textId="3B816F9A">
      <w:pPr>
        <w:pStyle w:val="TOC2"/>
        <w:tabs>
          <w:tab w:val="left" w:pos="880"/>
        </w:tabs>
        <w:rPr>
          <w:rFonts w:asciiTheme="minorHAnsi" w:hAnsiTheme="minorHAnsi" w:eastAsiaTheme="minorEastAsia" w:cstheme="minorBidi"/>
          <w:noProof/>
          <w:sz w:val="22"/>
          <w:szCs w:val="22"/>
        </w:rPr>
      </w:pPr>
      <w:hyperlink w:history="1" w:anchor="_Toc71562950">
        <w:r w:rsidRPr="009F13A0" w:rsidR="00640108">
          <w:rPr>
            <w:rStyle w:val="Hyperlink"/>
            <w:rFonts w:cstheme="minorHAnsi"/>
            <w:noProof/>
          </w:rPr>
          <w:t>2.4</w:t>
        </w:r>
        <w:r w:rsidR="00640108">
          <w:rPr>
            <w:rFonts w:asciiTheme="minorHAnsi" w:hAnsiTheme="minorHAnsi" w:eastAsiaTheme="minorEastAsia" w:cstheme="minorBidi"/>
            <w:noProof/>
            <w:sz w:val="22"/>
            <w:szCs w:val="22"/>
          </w:rPr>
          <w:tab/>
        </w:r>
        <w:r w:rsidRPr="009F13A0" w:rsidR="00640108">
          <w:rPr>
            <w:rStyle w:val="Hyperlink"/>
            <w:rFonts w:cstheme="minorHAnsi"/>
            <w:noProof/>
          </w:rPr>
          <w:t>Middleware</w:t>
        </w:r>
        <w:r w:rsidR="00640108">
          <w:rPr>
            <w:noProof/>
            <w:webHidden/>
          </w:rPr>
          <w:tab/>
        </w:r>
        <w:r w:rsidR="00640108">
          <w:rPr>
            <w:noProof/>
            <w:webHidden/>
          </w:rPr>
          <w:fldChar w:fldCharType="begin"/>
        </w:r>
        <w:r w:rsidR="00640108">
          <w:rPr>
            <w:noProof/>
            <w:webHidden/>
          </w:rPr>
          <w:instrText xml:space="preserve"> PAGEREF _Toc71562950 \h </w:instrText>
        </w:r>
        <w:r w:rsidR="00640108">
          <w:rPr>
            <w:noProof/>
            <w:webHidden/>
          </w:rPr>
        </w:r>
        <w:r w:rsidR="00640108">
          <w:rPr>
            <w:noProof/>
            <w:webHidden/>
          </w:rPr>
          <w:fldChar w:fldCharType="separate"/>
        </w:r>
        <w:r w:rsidR="00640108">
          <w:rPr>
            <w:noProof/>
            <w:webHidden/>
          </w:rPr>
          <w:t>8</w:t>
        </w:r>
        <w:r w:rsidR="00640108">
          <w:rPr>
            <w:noProof/>
            <w:webHidden/>
          </w:rPr>
          <w:fldChar w:fldCharType="end"/>
        </w:r>
      </w:hyperlink>
    </w:p>
    <w:p w:rsidR="00640108" w:rsidRDefault="00B2113E" w14:paraId="7EC23554" w14:textId="084C014E">
      <w:pPr>
        <w:pStyle w:val="TOC3"/>
        <w:tabs>
          <w:tab w:val="left" w:pos="1320"/>
          <w:tab w:val="right" w:leader="dot" w:pos="9350"/>
        </w:tabs>
        <w:rPr>
          <w:rFonts w:eastAsiaTheme="minorEastAsia"/>
          <w:noProof/>
        </w:rPr>
      </w:pPr>
      <w:hyperlink w:history="1" w:anchor="_Toc71562951">
        <w:r w:rsidRPr="009F13A0" w:rsidR="00640108">
          <w:rPr>
            <w:rStyle w:val="Hyperlink"/>
            <w:rFonts w:cstheme="minorHAnsi"/>
            <w:noProof/>
          </w:rPr>
          <w:t>2.4.1</w:t>
        </w:r>
        <w:r w:rsidR="00640108">
          <w:rPr>
            <w:rFonts w:eastAsiaTheme="minorEastAsia"/>
            <w:noProof/>
          </w:rPr>
          <w:tab/>
        </w:r>
        <w:r w:rsidRPr="009F13A0" w:rsidR="00640108">
          <w:rPr>
            <w:rStyle w:val="Hyperlink"/>
            <w:rFonts w:cstheme="minorHAnsi"/>
            <w:noProof/>
          </w:rPr>
          <w:t>API Enablement</w:t>
        </w:r>
        <w:r w:rsidR="00640108">
          <w:rPr>
            <w:noProof/>
            <w:webHidden/>
          </w:rPr>
          <w:tab/>
        </w:r>
        <w:r w:rsidR="00640108">
          <w:rPr>
            <w:noProof/>
            <w:webHidden/>
          </w:rPr>
          <w:fldChar w:fldCharType="begin"/>
        </w:r>
        <w:r w:rsidR="00640108">
          <w:rPr>
            <w:noProof/>
            <w:webHidden/>
          </w:rPr>
          <w:instrText xml:space="preserve"> PAGEREF _Toc71562951 \h </w:instrText>
        </w:r>
        <w:r w:rsidR="00640108">
          <w:rPr>
            <w:noProof/>
            <w:webHidden/>
          </w:rPr>
        </w:r>
        <w:r w:rsidR="00640108">
          <w:rPr>
            <w:noProof/>
            <w:webHidden/>
          </w:rPr>
          <w:fldChar w:fldCharType="separate"/>
        </w:r>
        <w:r w:rsidR="00640108">
          <w:rPr>
            <w:noProof/>
            <w:webHidden/>
          </w:rPr>
          <w:t>8</w:t>
        </w:r>
        <w:r w:rsidR="00640108">
          <w:rPr>
            <w:noProof/>
            <w:webHidden/>
          </w:rPr>
          <w:fldChar w:fldCharType="end"/>
        </w:r>
      </w:hyperlink>
    </w:p>
    <w:p w:rsidR="00640108" w:rsidRDefault="00B2113E" w14:paraId="7B84E4FA" w14:textId="50297D02">
      <w:pPr>
        <w:pStyle w:val="TOC2"/>
        <w:tabs>
          <w:tab w:val="left" w:pos="880"/>
        </w:tabs>
        <w:rPr>
          <w:rFonts w:asciiTheme="minorHAnsi" w:hAnsiTheme="minorHAnsi" w:eastAsiaTheme="minorEastAsia" w:cstheme="minorBidi"/>
          <w:noProof/>
          <w:sz w:val="22"/>
          <w:szCs w:val="22"/>
        </w:rPr>
      </w:pPr>
      <w:hyperlink w:history="1" w:anchor="_Toc71562952">
        <w:r w:rsidRPr="009F13A0" w:rsidR="00640108">
          <w:rPr>
            <w:rStyle w:val="Hyperlink"/>
            <w:rFonts w:cstheme="minorHAnsi"/>
            <w:noProof/>
          </w:rPr>
          <w:t>2.5</w:t>
        </w:r>
        <w:r w:rsidR="00640108">
          <w:rPr>
            <w:rFonts w:asciiTheme="minorHAnsi" w:hAnsiTheme="minorHAnsi" w:eastAsiaTheme="minorEastAsia" w:cstheme="minorBidi"/>
            <w:noProof/>
            <w:sz w:val="22"/>
            <w:szCs w:val="22"/>
          </w:rPr>
          <w:tab/>
        </w:r>
        <w:r w:rsidRPr="009F13A0" w:rsidR="00640108">
          <w:rPr>
            <w:rStyle w:val="Hyperlink"/>
            <w:rFonts w:cstheme="minorHAnsi"/>
            <w:noProof/>
          </w:rPr>
          <w:t>SFTP Folders</w:t>
        </w:r>
        <w:r w:rsidR="00640108">
          <w:rPr>
            <w:noProof/>
            <w:webHidden/>
          </w:rPr>
          <w:tab/>
        </w:r>
        <w:r w:rsidR="00640108">
          <w:rPr>
            <w:noProof/>
            <w:webHidden/>
          </w:rPr>
          <w:fldChar w:fldCharType="begin"/>
        </w:r>
        <w:r w:rsidR="00640108">
          <w:rPr>
            <w:noProof/>
            <w:webHidden/>
          </w:rPr>
          <w:instrText xml:space="preserve"> PAGEREF _Toc71562952 \h </w:instrText>
        </w:r>
        <w:r w:rsidR="00640108">
          <w:rPr>
            <w:noProof/>
            <w:webHidden/>
          </w:rPr>
        </w:r>
        <w:r w:rsidR="00640108">
          <w:rPr>
            <w:noProof/>
            <w:webHidden/>
          </w:rPr>
          <w:fldChar w:fldCharType="separate"/>
        </w:r>
        <w:r w:rsidR="00640108">
          <w:rPr>
            <w:noProof/>
            <w:webHidden/>
          </w:rPr>
          <w:t>9</w:t>
        </w:r>
        <w:r w:rsidR="00640108">
          <w:rPr>
            <w:noProof/>
            <w:webHidden/>
          </w:rPr>
          <w:fldChar w:fldCharType="end"/>
        </w:r>
      </w:hyperlink>
    </w:p>
    <w:p w:rsidR="00640108" w:rsidRDefault="00B2113E" w14:paraId="345148A0" w14:textId="5D4D10CF">
      <w:pPr>
        <w:pStyle w:val="TOC2"/>
        <w:tabs>
          <w:tab w:val="left" w:pos="880"/>
        </w:tabs>
        <w:rPr>
          <w:rFonts w:asciiTheme="minorHAnsi" w:hAnsiTheme="minorHAnsi" w:eastAsiaTheme="minorEastAsia" w:cstheme="minorBidi"/>
          <w:noProof/>
          <w:sz w:val="22"/>
          <w:szCs w:val="22"/>
        </w:rPr>
      </w:pPr>
      <w:hyperlink w:history="1" w:anchor="_Toc71562953">
        <w:r w:rsidRPr="009F13A0" w:rsidR="00640108">
          <w:rPr>
            <w:rStyle w:val="Hyperlink"/>
            <w:rFonts w:cstheme="minorHAnsi"/>
            <w:noProof/>
          </w:rPr>
          <w:t>2.6</w:t>
        </w:r>
        <w:r w:rsidR="00640108">
          <w:rPr>
            <w:rFonts w:asciiTheme="minorHAnsi" w:hAnsiTheme="minorHAnsi" w:eastAsiaTheme="minorEastAsia" w:cstheme="minorBidi"/>
            <w:noProof/>
            <w:sz w:val="22"/>
            <w:szCs w:val="22"/>
          </w:rPr>
          <w:tab/>
        </w:r>
        <w:r w:rsidRPr="009F13A0" w:rsidR="00640108">
          <w:rPr>
            <w:rStyle w:val="Hyperlink"/>
            <w:rFonts w:cstheme="minorHAnsi"/>
            <w:noProof/>
          </w:rPr>
          <w:t>Standard Integrations</w:t>
        </w:r>
        <w:r w:rsidR="00640108">
          <w:rPr>
            <w:noProof/>
            <w:webHidden/>
          </w:rPr>
          <w:tab/>
        </w:r>
        <w:r w:rsidR="00640108">
          <w:rPr>
            <w:noProof/>
            <w:webHidden/>
          </w:rPr>
          <w:fldChar w:fldCharType="begin"/>
        </w:r>
        <w:r w:rsidR="00640108">
          <w:rPr>
            <w:noProof/>
            <w:webHidden/>
          </w:rPr>
          <w:instrText xml:space="preserve"> PAGEREF _Toc71562953 \h </w:instrText>
        </w:r>
        <w:r w:rsidR="00640108">
          <w:rPr>
            <w:noProof/>
            <w:webHidden/>
          </w:rPr>
        </w:r>
        <w:r w:rsidR="00640108">
          <w:rPr>
            <w:noProof/>
            <w:webHidden/>
          </w:rPr>
          <w:fldChar w:fldCharType="separate"/>
        </w:r>
        <w:r w:rsidR="00640108">
          <w:rPr>
            <w:noProof/>
            <w:webHidden/>
          </w:rPr>
          <w:t>9</w:t>
        </w:r>
        <w:r w:rsidR="00640108">
          <w:rPr>
            <w:noProof/>
            <w:webHidden/>
          </w:rPr>
          <w:fldChar w:fldCharType="end"/>
        </w:r>
      </w:hyperlink>
    </w:p>
    <w:p w:rsidR="00640108" w:rsidRDefault="00B2113E" w14:paraId="2D5BFB11" w14:textId="2BA1ABAC">
      <w:pPr>
        <w:pStyle w:val="TOC3"/>
        <w:tabs>
          <w:tab w:val="left" w:pos="1320"/>
          <w:tab w:val="right" w:leader="dot" w:pos="9350"/>
        </w:tabs>
        <w:rPr>
          <w:rFonts w:eastAsiaTheme="minorEastAsia"/>
          <w:noProof/>
        </w:rPr>
      </w:pPr>
      <w:hyperlink w:history="1" w:anchor="_Toc71562954">
        <w:r w:rsidRPr="009F13A0" w:rsidR="00640108">
          <w:rPr>
            <w:rStyle w:val="Hyperlink"/>
            <w:rFonts w:cstheme="minorHAnsi"/>
            <w:noProof/>
          </w:rPr>
          <w:t>2.6.1</w:t>
        </w:r>
        <w:r w:rsidR="00640108">
          <w:rPr>
            <w:rFonts w:eastAsiaTheme="minorEastAsia"/>
            <w:noProof/>
          </w:rPr>
          <w:tab/>
        </w:r>
        <w:r w:rsidRPr="009F13A0" w:rsidR="00640108">
          <w:rPr>
            <w:rStyle w:val="Hyperlink"/>
            <w:rFonts w:cstheme="minorHAnsi"/>
            <w:noProof/>
          </w:rPr>
          <w:t>SAP Cloud Platform Integration Setup</w:t>
        </w:r>
        <w:r w:rsidR="00640108">
          <w:rPr>
            <w:noProof/>
            <w:webHidden/>
          </w:rPr>
          <w:tab/>
        </w:r>
        <w:r w:rsidR="00640108">
          <w:rPr>
            <w:noProof/>
            <w:webHidden/>
          </w:rPr>
          <w:fldChar w:fldCharType="begin"/>
        </w:r>
        <w:r w:rsidR="00640108">
          <w:rPr>
            <w:noProof/>
            <w:webHidden/>
          </w:rPr>
          <w:instrText xml:space="preserve"> PAGEREF _Toc71562954 \h </w:instrText>
        </w:r>
        <w:r w:rsidR="00640108">
          <w:rPr>
            <w:noProof/>
            <w:webHidden/>
          </w:rPr>
        </w:r>
        <w:r w:rsidR="00640108">
          <w:rPr>
            <w:noProof/>
            <w:webHidden/>
          </w:rPr>
          <w:fldChar w:fldCharType="separate"/>
        </w:r>
        <w:r w:rsidR="00640108">
          <w:rPr>
            <w:noProof/>
            <w:webHidden/>
          </w:rPr>
          <w:t>10</w:t>
        </w:r>
        <w:r w:rsidR="00640108">
          <w:rPr>
            <w:noProof/>
            <w:webHidden/>
          </w:rPr>
          <w:fldChar w:fldCharType="end"/>
        </w:r>
      </w:hyperlink>
    </w:p>
    <w:p w:rsidR="00640108" w:rsidRDefault="00B2113E" w14:paraId="3CBB85F4" w14:textId="532F01A4">
      <w:pPr>
        <w:pStyle w:val="TOC3"/>
        <w:tabs>
          <w:tab w:val="left" w:pos="1320"/>
          <w:tab w:val="right" w:leader="dot" w:pos="9350"/>
        </w:tabs>
        <w:rPr>
          <w:rFonts w:eastAsiaTheme="minorEastAsia"/>
          <w:noProof/>
        </w:rPr>
      </w:pPr>
      <w:hyperlink w:history="1" w:anchor="_Toc71562955">
        <w:r w:rsidRPr="009F13A0" w:rsidR="00640108">
          <w:rPr>
            <w:rStyle w:val="Hyperlink"/>
            <w:rFonts w:cstheme="minorHAnsi"/>
            <w:noProof/>
          </w:rPr>
          <w:t>2.6.2</w:t>
        </w:r>
        <w:r w:rsidR="00640108">
          <w:rPr>
            <w:rFonts w:eastAsiaTheme="minorEastAsia"/>
            <w:noProof/>
          </w:rPr>
          <w:tab/>
        </w:r>
        <w:r w:rsidRPr="009F13A0" w:rsidR="00640108">
          <w:rPr>
            <w:rStyle w:val="Hyperlink"/>
            <w:rFonts w:cstheme="minorHAnsi"/>
            <w:noProof/>
          </w:rPr>
          <w:t>Minimum Requirements for SAP ERP HCM for Employee and Organizational Data Replications</w:t>
        </w:r>
        <w:r w:rsidR="00640108">
          <w:rPr>
            <w:noProof/>
            <w:webHidden/>
          </w:rPr>
          <w:tab/>
        </w:r>
        <w:r w:rsidR="00640108">
          <w:rPr>
            <w:noProof/>
            <w:webHidden/>
          </w:rPr>
          <w:fldChar w:fldCharType="begin"/>
        </w:r>
        <w:r w:rsidR="00640108">
          <w:rPr>
            <w:noProof/>
            <w:webHidden/>
          </w:rPr>
          <w:instrText xml:space="preserve"> PAGEREF _Toc71562955 \h </w:instrText>
        </w:r>
        <w:r w:rsidR="00640108">
          <w:rPr>
            <w:noProof/>
            <w:webHidden/>
          </w:rPr>
        </w:r>
        <w:r w:rsidR="00640108">
          <w:rPr>
            <w:noProof/>
            <w:webHidden/>
          </w:rPr>
          <w:fldChar w:fldCharType="separate"/>
        </w:r>
        <w:r w:rsidR="00640108">
          <w:rPr>
            <w:noProof/>
            <w:webHidden/>
          </w:rPr>
          <w:t>10</w:t>
        </w:r>
        <w:r w:rsidR="00640108">
          <w:rPr>
            <w:noProof/>
            <w:webHidden/>
          </w:rPr>
          <w:fldChar w:fldCharType="end"/>
        </w:r>
      </w:hyperlink>
    </w:p>
    <w:p w:rsidR="00640108" w:rsidRDefault="00B2113E" w14:paraId="010EC620" w14:textId="4AC6AE7D">
      <w:pPr>
        <w:pStyle w:val="TOC3"/>
        <w:tabs>
          <w:tab w:val="left" w:pos="1320"/>
          <w:tab w:val="right" w:leader="dot" w:pos="9350"/>
        </w:tabs>
        <w:rPr>
          <w:rFonts w:eastAsiaTheme="minorEastAsia"/>
          <w:noProof/>
        </w:rPr>
      </w:pPr>
      <w:hyperlink w:history="1" w:anchor="_Toc71562956">
        <w:r w:rsidRPr="009F13A0" w:rsidR="00640108">
          <w:rPr>
            <w:rStyle w:val="Hyperlink"/>
            <w:rFonts w:cstheme="minorHAnsi"/>
            <w:noProof/>
          </w:rPr>
          <w:t>2.6.3</w:t>
        </w:r>
        <w:r w:rsidR="00640108">
          <w:rPr>
            <w:rFonts w:eastAsiaTheme="minorEastAsia"/>
            <w:noProof/>
          </w:rPr>
          <w:tab/>
        </w:r>
        <w:r w:rsidRPr="009F13A0" w:rsidR="00640108">
          <w:rPr>
            <w:rStyle w:val="Hyperlink"/>
            <w:rFonts w:cstheme="minorHAnsi"/>
            <w:noProof/>
          </w:rPr>
          <w:t>Minimum Requirements for SAP ERP for Cost Center Replications</w:t>
        </w:r>
        <w:r w:rsidR="00640108">
          <w:rPr>
            <w:noProof/>
            <w:webHidden/>
          </w:rPr>
          <w:tab/>
        </w:r>
        <w:r w:rsidR="00640108">
          <w:rPr>
            <w:noProof/>
            <w:webHidden/>
          </w:rPr>
          <w:fldChar w:fldCharType="begin"/>
        </w:r>
        <w:r w:rsidR="00640108">
          <w:rPr>
            <w:noProof/>
            <w:webHidden/>
          </w:rPr>
          <w:instrText xml:space="preserve"> PAGEREF _Toc71562956 \h </w:instrText>
        </w:r>
        <w:r w:rsidR="00640108">
          <w:rPr>
            <w:noProof/>
            <w:webHidden/>
          </w:rPr>
        </w:r>
        <w:r w:rsidR="00640108">
          <w:rPr>
            <w:noProof/>
            <w:webHidden/>
          </w:rPr>
          <w:fldChar w:fldCharType="separate"/>
        </w:r>
        <w:r w:rsidR="00640108">
          <w:rPr>
            <w:noProof/>
            <w:webHidden/>
          </w:rPr>
          <w:t>12</w:t>
        </w:r>
        <w:r w:rsidR="00640108">
          <w:rPr>
            <w:noProof/>
            <w:webHidden/>
          </w:rPr>
          <w:fldChar w:fldCharType="end"/>
        </w:r>
      </w:hyperlink>
    </w:p>
    <w:p w:rsidR="00640108" w:rsidRDefault="00B2113E" w14:paraId="2ED35CFE" w14:textId="60BAEA7F">
      <w:pPr>
        <w:pStyle w:val="TOC2"/>
        <w:tabs>
          <w:tab w:val="left" w:pos="880"/>
        </w:tabs>
        <w:rPr>
          <w:rFonts w:asciiTheme="minorHAnsi" w:hAnsiTheme="minorHAnsi" w:eastAsiaTheme="minorEastAsia" w:cstheme="minorBidi"/>
          <w:noProof/>
          <w:sz w:val="22"/>
          <w:szCs w:val="22"/>
        </w:rPr>
      </w:pPr>
      <w:hyperlink w:history="1" w:anchor="_Toc71562957">
        <w:r w:rsidRPr="009F13A0" w:rsidR="00640108">
          <w:rPr>
            <w:rStyle w:val="Hyperlink"/>
            <w:rFonts w:cstheme="minorHAnsi"/>
            <w:noProof/>
          </w:rPr>
          <w:t>2.7</w:t>
        </w:r>
        <w:r w:rsidR="00640108">
          <w:rPr>
            <w:rFonts w:asciiTheme="minorHAnsi" w:hAnsiTheme="minorHAnsi" w:eastAsiaTheme="minorEastAsia" w:cstheme="minorBidi"/>
            <w:noProof/>
            <w:sz w:val="22"/>
            <w:szCs w:val="22"/>
          </w:rPr>
          <w:tab/>
        </w:r>
        <w:r w:rsidRPr="009F13A0" w:rsidR="00640108">
          <w:rPr>
            <w:rStyle w:val="Hyperlink"/>
            <w:rFonts w:cstheme="minorHAnsi"/>
            <w:noProof/>
          </w:rPr>
          <w:t>Integration Center</w:t>
        </w:r>
        <w:r w:rsidR="00640108">
          <w:rPr>
            <w:noProof/>
            <w:webHidden/>
          </w:rPr>
          <w:tab/>
        </w:r>
        <w:r w:rsidR="00640108">
          <w:rPr>
            <w:noProof/>
            <w:webHidden/>
          </w:rPr>
          <w:fldChar w:fldCharType="begin"/>
        </w:r>
        <w:r w:rsidR="00640108">
          <w:rPr>
            <w:noProof/>
            <w:webHidden/>
          </w:rPr>
          <w:instrText xml:space="preserve"> PAGEREF _Toc71562957 \h </w:instrText>
        </w:r>
        <w:r w:rsidR="00640108">
          <w:rPr>
            <w:noProof/>
            <w:webHidden/>
          </w:rPr>
        </w:r>
        <w:r w:rsidR="00640108">
          <w:rPr>
            <w:noProof/>
            <w:webHidden/>
          </w:rPr>
          <w:fldChar w:fldCharType="separate"/>
        </w:r>
        <w:r w:rsidR="00640108">
          <w:rPr>
            <w:noProof/>
            <w:webHidden/>
          </w:rPr>
          <w:t>14</w:t>
        </w:r>
        <w:r w:rsidR="00640108">
          <w:rPr>
            <w:noProof/>
            <w:webHidden/>
          </w:rPr>
          <w:fldChar w:fldCharType="end"/>
        </w:r>
      </w:hyperlink>
    </w:p>
    <w:p w:rsidR="00640108" w:rsidRDefault="00B2113E" w14:paraId="7DA34BEC" w14:textId="2ADBEBC6">
      <w:pPr>
        <w:pStyle w:val="TOC2"/>
        <w:tabs>
          <w:tab w:val="left" w:pos="880"/>
        </w:tabs>
        <w:rPr>
          <w:rFonts w:asciiTheme="minorHAnsi" w:hAnsiTheme="minorHAnsi" w:eastAsiaTheme="minorEastAsia" w:cstheme="minorBidi"/>
          <w:noProof/>
          <w:sz w:val="22"/>
          <w:szCs w:val="22"/>
        </w:rPr>
      </w:pPr>
      <w:hyperlink w:history="1" w:anchor="_Toc71562958">
        <w:r w:rsidRPr="009F13A0" w:rsidR="00640108">
          <w:rPr>
            <w:rStyle w:val="Hyperlink"/>
            <w:rFonts w:cstheme="minorHAnsi"/>
            <w:noProof/>
          </w:rPr>
          <w:t>2.8</w:t>
        </w:r>
        <w:r w:rsidR="00640108">
          <w:rPr>
            <w:rFonts w:asciiTheme="minorHAnsi" w:hAnsiTheme="minorHAnsi" w:eastAsiaTheme="minorEastAsia" w:cstheme="minorBidi"/>
            <w:noProof/>
            <w:sz w:val="22"/>
            <w:szCs w:val="22"/>
          </w:rPr>
          <w:tab/>
        </w:r>
        <w:r w:rsidRPr="009F13A0" w:rsidR="00640108">
          <w:rPr>
            <w:rStyle w:val="Hyperlink"/>
            <w:rFonts w:cstheme="minorHAnsi"/>
            <w:noProof/>
          </w:rPr>
          <w:t>Intelligent Services</w:t>
        </w:r>
        <w:r w:rsidR="00640108">
          <w:rPr>
            <w:noProof/>
            <w:webHidden/>
          </w:rPr>
          <w:tab/>
        </w:r>
        <w:r w:rsidR="00640108">
          <w:rPr>
            <w:noProof/>
            <w:webHidden/>
          </w:rPr>
          <w:fldChar w:fldCharType="begin"/>
        </w:r>
        <w:r w:rsidR="00640108">
          <w:rPr>
            <w:noProof/>
            <w:webHidden/>
          </w:rPr>
          <w:instrText xml:space="preserve"> PAGEREF _Toc71562958 \h </w:instrText>
        </w:r>
        <w:r w:rsidR="00640108">
          <w:rPr>
            <w:noProof/>
            <w:webHidden/>
          </w:rPr>
        </w:r>
        <w:r w:rsidR="00640108">
          <w:rPr>
            <w:noProof/>
            <w:webHidden/>
          </w:rPr>
          <w:fldChar w:fldCharType="separate"/>
        </w:r>
        <w:r w:rsidR="00640108">
          <w:rPr>
            <w:noProof/>
            <w:webHidden/>
          </w:rPr>
          <w:t>14</w:t>
        </w:r>
        <w:r w:rsidR="00640108">
          <w:rPr>
            <w:noProof/>
            <w:webHidden/>
          </w:rPr>
          <w:fldChar w:fldCharType="end"/>
        </w:r>
      </w:hyperlink>
    </w:p>
    <w:p w:rsidR="00640108" w:rsidRDefault="00B2113E" w14:paraId="7CA4854B" w14:textId="5987E061">
      <w:pPr>
        <w:pStyle w:val="TOC1"/>
        <w:tabs>
          <w:tab w:val="left" w:pos="440"/>
        </w:tabs>
        <w:rPr>
          <w:rFonts w:asciiTheme="minorHAnsi" w:hAnsiTheme="minorHAnsi" w:eastAsiaTheme="minorEastAsia" w:cstheme="minorBidi"/>
          <w:noProof/>
          <w:sz w:val="22"/>
          <w:szCs w:val="22"/>
        </w:rPr>
      </w:pPr>
      <w:hyperlink w:history="1" w:anchor="_Toc71562959">
        <w:r w:rsidRPr="009F13A0" w:rsidR="00640108">
          <w:rPr>
            <w:rStyle w:val="Hyperlink"/>
            <w:rFonts w:cstheme="minorHAnsi"/>
            <w:noProof/>
          </w:rPr>
          <w:t>3.</w:t>
        </w:r>
        <w:r w:rsidR="00640108">
          <w:rPr>
            <w:rFonts w:asciiTheme="minorHAnsi" w:hAnsiTheme="minorHAnsi" w:eastAsiaTheme="minorEastAsia" w:cstheme="minorBidi"/>
            <w:noProof/>
            <w:sz w:val="22"/>
            <w:szCs w:val="22"/>
          </w:rPr>
          <w:tab/>
        </w:r>
        <w:r w:rsidRPr="009F13A0" w:rsidR="00640108">
          <w:rPr>
            <w:rStyle w:val="Hyperlink"/>
            <w:rFonts w:cstheme="minorHAnsi"/>
            <w:noProof/>
          </w:rPr>
          <w:t>Current SF Module Impact Assessment</w:t>
        </w:r>
        <w:r w:rsidR="00640108">
          <w:rPr>
            <w:noProof/>
            <w:webHidden/>
          </w:rPr>
          <w:tab/>
        </w:r>
        <w:r w:rsidR="00640108">
          <w:rPr>
            <w:noProof/>
            <w:webHidden/>
          </w:rPr>
          <w:fldChar w:fldCharType="begin"/>
        </w:r>
        <w:r w:rsidR="00640108">
          <w:rPr>
            <w:noProof/>
            <w:webHidden/>
          </w:rPr>
          <w:instrText xml:space="preserve"> PAGEREF _Toc71562959 \h </w:instrText>
        </w:r>
        <w:r w:rsidR="00640108">
          <w:rPr>
            <w:noProof/>
            <w:webHidden/>
          </w:rPr>
        </w:r>
        <w:r w:rsidR="00640108">
          <w:rPr>
            <w:noProof/>
            <w:webHidden/>
          </w:rPr>
          <w:fldChar w:fldCharType="separate"/>
        </w:r>
        <w:r w:rsidR="00640108">
          <w:rPr>
            <w:noProof/>
            <w:webHidden/>
          </w:rPr>
          <w:t>14</w:t>
        </w:r>
        <w:r w:rsidR="00640108">
          <w:rPr>
            <w:noProof/>
            <w:webHidden/>
          </w:rPr>
          <w:fldChar w:fldCharType="end"/>
        </w:r>
      </w:hyperlink>
    </w:p>
    <w:p w:rsidR="00640108" w:rsidRDefault="00B2113E" w14:paraId="4E9A8DB3" w14:textId="6CF5E74F">
      <w:pPr>
        <w:pStyle w:val="TOC1"/>
        <w:tabs>
          <w:tab w:val="left" w:pos="440"/>
        </w:tabs>
        <w:rPr>
          <w:rFonts w:asciiTheme="minorHAnsi" w:hAnsiTheme="minorHAnsi" w:eastAsiaTheme="minorEastAsia" w:cstheme="minorBidi"/>
          <w:noProof/>
          <w:sz w:val="22"/>
          <w:szCs w:val="22"/>
        </w:rPr>
      </w:pPr>
      <w:hyperlink w:history="1" w:anchor="_Toc71562960">
        <w:r w:rsidRPr="009F13A0" w:rsidR="00640108">
          <w:rPr>
            <w:rStyle w:val="Hyperlink"/>
            <w:rFonts w:cstheme="minorHAnsi"/>
            <w:noProof/>
          </w:rPr>
          <w:t>4.</w:t>
        </w:r>
        <w:r w:rsidR="00640108">
          <w:rPr>
            <w:rFonts w:asciiTheme="minorHAnsi" w:hAnsiTheme="minorHAnsi" w:eastAsiaTheme="minorEastAsia" w:cstheme="minorBidi"/>
            <w:noProof/>
            <w:sz w:val="22"/>
            <w:szCs w:val="22"/>
          </w:rPr>
          <w:tab/>
        </w:r>
        <w:r w:rsidRPr="009F13A0" w:rsidR="00640108">
          <w:rPr>
            <w:rStyle w:val="Hyperlink"/>
            <w:rFonts w:cstheme="minorHAnsi"/>
            <w:noProof/>
          </w:rPr>
          <w:t>ServiceNow Implementation Dependencies and Integration</w:t>
        </w:r>
        <w:r w:rsidR="00640108">
          <w:rPr>
            <w:noProof/>
            <w:webHidden/>
          </w:rPr>
          <w:tab/>
        </w:r>
        <w:r w:rsidR="00640108">
          <w:rPr>
            <w:noProof/>
            <w:webHidden/>
          </w:rPr>
          <w:fldChar w:fldCharType="begin"/>
        </w:r>
        <w:r w:rsidR="00640108">
          <w:rPr>
            <w:noProof/>
            <w:webHidden/>
          </w:rPr>
          <w:instrText xml:space="preserve"> PAGEREF _Toc71562960 \h </w:instrText>
        </w:r>
        <w:r w:rsidR="00640108">
          <w:rPr>
            <w:noProof/>
            <w:webHidden/>
          </w:rPr>
        </w:r>
        <w:r w:rsidR="00640108">
          <w:rPr>
            <w:noProof/>
            <w:webHidden/>
          </w:rPr>
          <w:fldChar w:fldCharType="separate"/>
        </w:r>
        <w:r w:rsidR="00640108">
          <w:rPr>
            <w:noProof/>
            <w:webHidden/>
          </w:rPr>
          <w:t>15</w:t>
        </w:r>
        <w:r w:rsidR="00640108">
          <w:rPr>
            <w:noProof/>
            <w:webHidden/>
          </w:rPr>
          <w:fldChar w:fldCharType="end"/>
        </w:r>
      </w:hyperlink>
    </w:p>
    <w:p w:rsidR="00640108" w:rsidRDefault="00B2113E" w14:paraId="1A3AE4D2" w14:textId="7609D6F5">
      <w:pPr>
        <w:pStyle w:val="TOC1"/>
        <w:tabs>
          <w:tab w:val="left" w:pos="440"/>
        </w:tabs>
        <w:rPr>
          <w:rFonts w:asciiTheme="minorHAnsi" w:hAnsiTheme="minorHAnsi" w:eastAsiaTheme="minorEastAsia" w:cstheme="minorBidi"/>
          <w:noProof/>
          <w:sz w:val="22"/>
          <w:szCs w:val="22"/>
        </w:rPr>
      </w:pPr>
      <w:hyperlink w:history="1" w:anchor="_Toc71562961">
        <w:r w:rsidRPr="009F13A0" w:rsidR="00640108">
          <w:rPr>
            <w:rStyle w:val="Hyperlink"/>
            <w:rFonts w:cstheme="minorHAnsi"/>
            <w:noProof/>
          </w:rPr>
          <w:t>5.</w:t>
        </w:r>
        <w:r w:rsidR="00640108">
          <w:rPr>
            <w:rFonts w:asciiTheme="minorHAnsi" w:hAnsiTheme="minorHAnsi" w:eastAsiaTheme="minorEastAsia" w:cstheme="minorBidi"/>
            <w:noProof/>
            <w:sz w:val="22"/>
            <w:szCs w:val="22"/>
          </w:rPr>
          <w:tab/>
        </w:r>
        <w:r w:rsidRPr="009F13A0" w:rsidR="00640108">
          <w:rPr>
            <w:rStyle w:val="Hyperlink"/>
            <w:rFonts w:cstheme="minorHAnsi"/>
            <w:noProof/>
          </w:rPr>
          <w:t>Development Process</w:t>
        </w:r>
        <w:r w:rsidR="00640108">
          <w:rPr>
            <w:noProof/>
            <w:webHidden/>
          </w:rPr>
          <w:tab/>
        </w:r>
        <w:r w:rsidR="00640108">
          <w:rPr>
            <w:noProof/>
            <w:webHidden/>
          </w:rPr>
          <w:fldChar w:fldCharType="begin"/>
        </w:r>
        <w:r w:rsidR="00640108">
          <w:rPr>
            <w:noProof/>
            <w:webHidden/>
          </w:rPr>
          <w:instrText xml:space="preserve"> PAGEREF _Toc71562961 \h </w:instrText>
        </w:r>
        <w:r w:rsidR="00640108">
          <w:rPr>
            <w:noProof/>
            <w:webHidden/>
          </w:rPr>
        </w:r>
        <w:r w:rsidR="00640108">
          <w:rPr>
            <w:noProof/>
            <w:webHidden/>
          </w:rPr>
          <w:fldChar w:fldCharType="separate"/>
        </w:r>
        <w:r w:rsidR="00640108">
          <w:rPr>
            <w:noProof/>
            <w:webHidden/>
          </w:rPr>
          <w:t>16</w:t>
        </w:r>
        <w:r w:rsidR="00640108">
          <w:rPr>
            <w:noProof/>
            <w:webHidden/>
          </w:rPr>
          <w:fldChar w:fldCharType="end"/>
        </w:r>
      </w:hyperlink>
    </w:p>
    <w:p w:rsidR="00640108" w:rsidRDefault="00B2113E" w14:paraId="60690921" w14:textId="64F16A4E">
      <w:pPr>
        <w:pStyle w:val="TOC2"/>
        <w:tabs>
          <w:tab w:val="left" w:pos="880"/>
        </w:tabs>
        <w:rPr>
          <w:rFonts w:asciiTheme="minorHAnsi" w:hAnsiTheme="minorHAnsi" w:eastAsiaTheme="minorEastAsia" w:cstheme="minorBidi"/>
          <w:noProof/>
          <w:sz w:val="22"/>
          <w:szCs w:val="22"/>
        </w:rPr>
      </w:pPr>
      <w:hyperlink w:history="1" w:anchor="_Toc71562962">
        <w:r w:rsidRPr="009F13A0" w:rsidR="00640108">
          <w:rPr>
            <w:rStyle w:val="Hyperlink"/>
            <w:rFonts w:cstheme="minorHAnsi"/>
            <w:noProof/>
          </w:rPr>
          <w:t>5.1</w:t>
        </w:r>
        <w:r w:rsidR="00640108">
          <w:rPr>
            <w:rFonts w:asciiTheme="minorHAnsi" w:hAnsiTheme="minorHAnsi" w:eastAsiaTheme="minorEastAsia" w:cstheme="minorBidi"/>
            <w:noProof/>
            <w:sz w:val="22"/>
            <w:szCs w:val="22"/>
          </w:rPr>
          <w:tab/>
        </w:r>
        <w:r w:rsidRPr="009F13A0" w:rsidR="00640108">
          <w:rPr>
            <w:rStyle w:val="Hyperlink"/>
            <w:rFonts w:cstheme="minorHAnsi"/>
            <w:noProof/>
          </w:rPr>
          <w:t>Pre-Development Work</w:t>
        </w:r>
        <w:r w:rsidR="00640108">
          <w:rPr>
            <w:noProof/>
            <w:webHidden/>
          </w:rPr>
          <w:tab/>
        </w:r>
        <w:r w:rsidR="00640108">
          <w:rPr>
            <w:noProof/>
            <w:webHidden/>
          </w:rPr>
          <w:fldChar w:fldCharType="begin"/>
        </w:r>
        <w:r w:rsidR="00640108">
          <w:rPr>
            <w:noProof/>
            <w:webHidden/>
          </w:rPr>
          <w:instrText xml:space="preserve"> PAGEREF _Toc71562962 \h </w:instrText>
        </w:r>
        <w:r w:rsidR="00640108">
          <w:rPr>
            <w:noProof/>
            <w:webHidden/>
          </w:rPr>
        </w:r>
        <w:r w:rsidR="00640108">
          <w:rPr>
            <w:noProof/>
            <w:webHidden/>
          </w:rPr>
          <w:fldChar w:fldCharType="separate"/>
        </w:r>
        <w:r w:rsidR="00640108">
          <w:rPr>
            <w:noProof/>
            <w:webHidden/>
          </w:rPr>
          <w:t>16</w:t>
        </w:r>
        <w:r w:rsidR="00640108">
          <w:rPr>
            <w:noProof/>
            <w:webHidden/>
          </w:rPr>
          <w:fldChar w:fldCharType="end"/>
        </w:r>
      </w:hyperlink>
    </w:p>
    <w:p w:rsidR="00640108" w:rsidRDefault="00B2113E" w14:paraId="389023B6" w14:textId="4E2A6BDF">
      <w:pPr>
        <w:pStyle w:val="TOC3"/>
        <w:tabs>
          <w:tab w:val="left" w:pos="1320"/>
          <w:tab w:val="right" w:leader="dot" w:pos="9350"/>
        </w:tabs>
        <w:rPr>
          <w:rFonts w:eastAsiaTheme="minorEastAsia"/>
          <w:noProof/>
        </w:rPr>
      </w:pPr>
      <w:hyperlink w:history="1" w:anchor="_Toc71562963">
        <w:r w:rsidRPr="009F13A0" w:rsidR="00640108">
          <w:rPr>
            <w:rStyle w:val="Hyperlink"/>
            <w:rFonts w:cstheme="minorHAnsi"/>
            <w:noProof/>
          </w:rPr>
          <w:t>5.1.1</w:t>
        </w:r>
        <w:r w:rsidR="00640108">
          <w:rPr>
            <w:rFonts w:eastAsiaTheme="minorEastAsia"/>
            <w:noProof/>
          </w:rPr>
          <w:tab/>
        </w:r>
        <w:r w:rsidRPr="009F13A0" w:rsidR="00640108">
          <w:rPr>
            <w:rStyle w:val="Hyperlink"/>
            <w:rFonts w:cstheme="minorHAnsi"/>
            <w:noProof/>
          </w:rPr>
          <w:t>Vendor Management</w:t>
        </w:r>
        <w:r w:rsidR="00640108">
          <w:rPr>
            <w:noProof/>
            <w:webHidden/>
          </w:rPr>
          <w:tab/>
        </w:r>
        <w:r w:rsidR="00640108">
          <w:rPr>
            <w:noProof/>
            <w:webHidden/>
          </w:rPr>
          <w:fldChar w:fldCharType="begin"/>
        </w:r>
        <w:r w:rsidR="00640108">
          <w:rPr>
            <w:noProof/>
            <w:webHidden/>
          </w:rPr>
          <w:instrText xml:space="preserve"> PAGEREF _Toc71562963 \h </w:instrText>
        </w:r>
        <w:r w:rsidR="00640108">
          <w:rPr>
            <w:noProof/>
            <w:webHidden/>
          </w:rPr>
        </w:r>
        <w:r w:rsidR="00640108">
          <w:rPr>
            <w:noProof/>
            <w:webHidden/>
          </w:rPr>
          <w:fldChar w:fldCharType="separate"/>
        </w:r>
        <w:r w:rsidR="00640108">
          <w:rPr>
            <w:noProof/>
            <w:webHidden/>
          </w:rPr>
          <w:t>17</w:t>
        </w:r>
        <w:r w:rsidR="00640108">
          <w:rPr>
            <w:noProof/>
            <w:webHidden/>
          </w:rPr>
          <w:fldChar w:fldCharType="end"/>
        </w:r>
      </w:hyperlink>
    </w:p>
    <w:p w:rsidR="00640108" w:rsidRDefault="00B2113E" w14:paraId="0CB6C61A" w14:textId="5DC13639">
      <w:pPr>
        <w:pStyle w:val="TOC3"/>
        <w:tabs>
          <w:tab w:val="left" w:pos="1320"/>
          <w:tab w:val="right" w:leader="dot" w:pos="9350"/>
        </w:tabs>
        <w:rPr>
          <w:rFonts w:eastAsiaTheme="minorEastAsia"/>
          <w:noProof/>
        </w:rPr>
      </w:pPr>
      <w:hyperlink w:history="1" w:anchor="_Toc71562964">
        <w:r w:rsidRPr="009F13A0" w:rsidR="00640108">
          <w:rPr>
            <w:rStyle w:val="Hyperlink"/>
            <w:rFonts w:ascii="Calibri" w:hAnsi="Calibri" w:cs="Calibri"/>
            <w:noProof/>
          </w:rPr>
          <w:t>5.1.2</w:t>
        </w:r>
        <w:r w:rsidR="00640108">
          <w:rPr>
            <w:rFonts w:eastAsiaTheme="minorEastAsia"/>
            <w:noProof/>
          </w:rPr>
          <w:tab/>
        </w:r>
        <w:r w:rsidRPr="009F13A0" w:rsidR="00640108">
          <w:rPr>
            <w:rStyle w:val="Hyperlink"/>
            <w:rFonts w:ascii="Calibri" w:hAnsi="Calibri" w:cs="Calibri"/>
            <w:noProof/>
          </w:rPr>
          <w:t>Integration Data Model</w:t>
        </w:r>
        <w:r w:rsidR="00640108">
          <w:rPr>
            <w:noProof/>
            <w:webHidden/>
          </w:rPr>
          <w:tab/>
        </w:r>
        <w:r w:rsidR="00640108">
          <w:rPr>
            <w:noProof/>
            <w:webHidden/>
          </w:rPr>
          <w:fldChar w:fldCharType="begin"/>
        </w:r>
        <w:r w:rsidR="00640108">
          <w:rPr>
            <w:noProof/>
            <w:webHidden/>
          </w:rPr>
          <w:instrText xml:space="preserve"> PAGEREF _Toc71562964 \h </w:instrText>
        </w:r>
        <w:r w:rsidR="00640108">
          <w:rPr>
            <w:noProof/>
            <w:webHidden/>
          </w:rPr>
        </w:r>
        <w:r w:rsidR="00640108">
          <w:rPr>
            <w:noProof/>
            <w:webHidden/>
          </w:rPr>
          <w:fldChar w:fldCharType="separate"/>
        </w:r>
        <w:r w:rsidR="00640108">
          <w:rPr>
            <w:noProof/>
            <w:webHidden/>
          </w:rPr>
          <w:t>17</w:t>
        </w:r>
        <w:r w:rsidR="00640108">
          <w:rPr>
            <w:noProof/>
            <w:webHidden/>
          </w:rPr>
          <w:fldChar w:fldCharType="end"/>
        </w:r>
      </w:hyperlink>
    </w:p>
    <w:p w:rsidR="00640108" w:rsidRDefault="00B2113E" w14:paraId="5ADA83C6" w14:textId="5F2BCB2F">
      <w:pPr>
        <w:pStyle w:val="TOC3"/>
        <w:tabs>
          <w:tab w:val="left" w:pos="1320"/>
          <w:tab w:val="right" w:leader="dot" w:pos="9350"/>
        </w:tabs>
        <w:rPr>
          <w:rFonts w:eastAsiaTheme="minorEastAsia"/>
          <w:noProof/>
        </w:rPr>
      </w:pPr>
      <w:hyperlink w:history="1" w:anchor="_Toc71562965">
        <w:r w:rsidRPr="009F13A0" w:rsidR="00640108">
          <w:rPr>
            <w:rStyle w:val="Hyperlink"/>
            <w:rFonts w:cstheme="minorHAnsi"/>
            <w:noProof/>
          </w:rPr>
          <w:t>5.1.3</w:t>
        </w:r>
        <w:r w:rsidR="00640108">
          <w:rPr>
            <w:rFonts w:eastAsiaTheme="minorEastAsia"/>
            <w:noProof/>
          </w:rPr>
          <w:tab/>
        </w:r>
        <w:r w:rsidRPr="009F13A0" w:rsidR="00640108">
          <w:rPr>
            <w:rStyle w:val="Hyperlink"/>
            <w:rFonts w:cstheme="minorHAnsi"/>
            <w:noProof/>
          </w:rPr>
          <w:t>Existing Functional Specifications</w:t>
        </w:r>
        <w:r w:rsidR="00640108">
          <w:rPr>
            <w:noProof/>
            <w:webHidden/>
          </w:rPr>
          <w:tab/>
        </w:r>
        <w:r w:rsidR="00640108">
          <w:rPr>
            <w:noProof/>
            <w:webHidden/>
          </w:rPr>
          <w:fldChar w:fldCharType="begin"/>
        </w:r>
        <w:r w:rsidR="00640108">
          <w:rPr>
            <w:noProof/>
            <w:webHidden/>
          </w:rPr>
          <w:instrText xml:space="preserve"> PAGEREF _Toc71562965 \h </w:instrText>
        </w:r>
        <w:r w:rsidR="00640108">
          <w:rPr>
            <w:noProof/>
            <w:webHidden/>
          </w:rPr>
        </w:r>
        <w:r w:rsidR="00640108">
          <w:rPr>
            <w:noProof/>
            <w:webHidden/>
          </w:rPr>
          <w:fldChar w:fldCharType="separate"/>
        </w:r>
        <w:r w:rsidR="00640108">
          <w:rPr>
            <w:noProof/>
            <w:webHidden/>
          </w:rPr>
          <w:t>18</w:t>
        </w:r>
        <w:r w:rsidR="00640108">
          <w:rPr>
            <w:noProof/>
            <w:webHidden/>
          </w:rPr>
          <w:fldChar w:fldCharType="end"/>
        </w:r>
      </w:hyperlink>
    </w:p>
    <w:p w:rsidR="00640108" w:rsidRDefault="00B2113E" w14:paraId="0BFE22D7" w14:textId="714F23D2">
      <w:pPr>
        <w:pStyle w:val="TOC2"/>
        <w:tabs>
          <w:tab w:val="left" w:pos="880"/>
        </w:tabs>
        <w:rPr>
          <w:rFonts w:asciiTheme="minorHAnsi" w:hAnsiTheme="minorHAnsi" w:eastAsiaTheme="minorEastAsia" w:cstheme="minorBidi"/>
          <w:noProof/>
          <w:sz w:val="22"/>
          <w:szCs w:val="22"/>
        </w:rPr>
      </w:pPr>
      <w:hyperlink w:history="1" w:anchor="_Toc71562966">
        <w:r w:rsidRPr="009F13A0" w:rsidR="00640108">
          <w:rPr>
            <w:rStyle w:val="Hyperlink"/>
            <w:rFonts w:ascii="Calibri" w:hAnsi="Calibri" w:cs="Calibri"/>
            <w:noProof/>
          </w:rPr>
          <w:t>5.2</w:t>
        </w:r>
        <w:r w:rsidR="00640108">
          <w:rPr>
            <w:rFonts w:asciiTheme="minorHAnsi" w:hAnsiTheme="minorHAnsi" w:eastAsiaTheme="minorEastAsia" w:cstheme="minorBidi"/>
            <w:noProof/>
            <w:sz w:val="22"/>
            <w:szCs w:val="22"/>
          </w:rPr>
          <w:tab/>
        </w:r>
        <w:r w:rsidRPr="009F13A0" w:rsidR="00640108">
          <w:rPr>
            <w:rStyle w:val="Hyperlink"/>
            <w:rFonts w:ascii="Calibri" w:hAnsi="Calibri" w:cs="Calibri"/>
            <w:noProof/>
          </w:rPr>
          <w:t>Start of Development</w:t>
        </w:r>
        <w:r w:rsidR="00640108">
          <w:rPr>
            <w:noProof/>
            <w:webHidden/>
          </w:rPr>
          <w:tab/>
        </w:r>
        <w:r w:rsidR="00640108">
          <w:rPr>
            <w:noProof/>
            <w:webHidden/>
          </w:rPr>
          <w:fldChar w:fldCharType="begin"/>
        </w:r>
        <w:r w:rsidR="00640108">
          <w:rPr>
            <w:noProof/>
            <w:webHidden/>
          </w:rPr>
          <w:instrText xml:space="preserve"> PAGEREF _Toc71562966 \h </w:instrText>
        </w:r>
        <w:r w:rsidR="00640108">
          <w:rPr>
            <w:noProof/>
            <w:webHidden/>
          </w:rPr>
        </w:r>
        <w:r w:rsidR="00640108">
          <w:rPr>
            <w:noProof/>
            <w:webHidden/>
          </w:rPr>
          <w:fldChar w:fldCharType="separate"/>
        </w:r>
        <w:r w:rsidR="00640108">
          <w:rPr>
            <w:noProof/>
            <w:webHidden/>
          </w:rPr>
          <w:t>18</w:t>
        </w:r>
        <w:r w:rsidR="00640108">
          <w:rPr>
            <w:noProof/>
            <w:webHidden/>
          </w:rPr>
          <w:fldChar w:fldCharType="end"/>
        </w:r>
      </w:hyperlink>
    </w:p>
    <w:p w:rsidR="00640108" w:rsidRDefault="00B2113E" w14:paraId="2F8B58C4" w14:textId="3C707B3C">
      <w:pPr>
        <w:pStyle w:val="TOC2"/>
        <w:tabs>
          <w:tab w:val="left" w:pos="880"/>
        </w:tabs>
        <w:rPr>
          <w:rFonts w:asciiTheme="minorHAnsi" w:hAnsiTheme="minorHAnsi" w:eastAsiaTheme="minorEastAsia" w:cstheme="minorBidi"/>
          <w:noProof/>
          <w:sz w:val="22"/>
          <w:szCs w:val="22"/>
        </w:rPr>
      </w:pPr>
      <w:hyperlink w:history="1" w:anchor="_Toc71562967">
        <w:r w:rsidRPr="009F13A0" w:rsidR="00640108">
          <w:rPr>
            <w:rStyle w:val="Hyperlink"/>
            <w:rFonts w:cstheme="minorHAnsi"/>
            <w:noProof/>
          </w:rPr>
          <w:t>5.3</w:t>
        </w:r>
        <w:r w:rsidR="00640108">
          <w:rPr>
            <w:rFonts w:asciiTheme="minorHAnsi" w:hAnsiTheme="minorHAnsi" w:eastAsiaTheme="minorEastAsia" w:cstheme="minorBidi"/>
            <w:noProof/>
            <w:sz w:val="22"/>
            <w:szCs w:val="22"/>
          </w:rPr>
          <w:tab/>
        </w:r>
        <w:r w:rsidRPr="009F13A0" w:rsidR="00640108">
          <w:rPr>
            <w:rStyle w:val="Hyperlink"/>
            <w:rFonts w:cstheme="minorHAnsi"/>
            <w:noProof/>
          </w:rPr>
          <w:t>Design</w:t>
        </w:r>
        <w:r w:rsidR="00640108">
          <w:rPr>
            <w:noProof/>
            <w:webHidden/>
          </w:rPr>
          <w:tab/>
        </w:r>
        <w:r w:rsidR="00640108">
          <w:rPr>
            <w:noProof/>
            <w:webHidden/>
          </w:rPr>
          <w:fldChar w:fldCharType="begin"/>
        </w:r>
        <w:r w:rsidR="00640108">
          <w:rPr>
            <w:noProof/>
            <w:webHidden/>
          </w:rPr>
          <w:instrText xml:space="preserve"> PAGEREF _Toc71562967 \h </w:instrText>
        </w:r>
        <w:r w:rsidR="00640108">
          <w:rPr>
            <w:noProof/>
            <w:webHidden/>
          </w:rPr>
        </w:r>
        <w:r w:rsidR="00640108">
          <w:rPr>
            <w:noProof/>
            <w:webHidden/>
          </w:rPr>
          <w:fldChar w:fldCharType="separate"/>
        </w:r>
        <w:r w:rsidR="00640108">
          <w:rPr>
            <w:noProof/>
            <w:webHidden/>
          </w:rPr>
          <w:t>19</w:t>
        </w:r>
        <w:r w:rsidR="00640108">
          <w:rPr>
            <w:noProof/>
            <w:webHidden/>
          </w:rPr>
          <w:fldChar w:fldCharType="end"/>
        </w:r>
      </w:hyperlink>
    </w:p>
    <w:p w:rsidR="00640108" w:rsidRDefault="00B2113E" w14:paraId="0FD915B2" w14:textId="5CC9AAE6">
      <w:pPr>
        <w:pStyle w:val="TOC3"/>
        <w:tabs>
          <w:tab w:val="left" w:pos="1320"/>
          <w:tab w:val="right" w:leader="dot" w:pos="9350"/>
        </w:tabs>
        <w:rPr>
          <w:rFonts w:eastAsiaTheme="minorEastAsia"/>
          <w:noProof/>
        </w:rPr>
      </w:pPr>
      <w:hyperlink w:history="1" w:anchor="_Toc71562968">
        <w:r w:rsidRPr="009F13A0" w:rsidR="00640108">
          <w:rPr>
            <w:rStyle w:val="Hyperlink"/>
            <w:rFonts w:cstheme="minorHAnsi"/>
            <w:noProof/>
          </w:rPr>
          <w:t>5.3.1</w:t>
        </w:r>
        <w:r w:rsidR="00640108">
          <w:rPr>
            <w:rFonts w:eastAsiaTheme="minorEastAsia"/>
            <w:noProof/>
          </w:rPr>
          <w:tab/>
        </w:r>
        <w:r w:rsidRPr="009F13A0" w:rsidR="00640108">
          <w:rPr>
            <w:rStyle w:val="Hyperlink"/>
            <w:rFonts w:cstheme="minorHAnsi"/>
            <w:noProof/>
          </w:rPr>
          <w:t>Change Control</w:t>
        </w:r>
        <w:r w:rsidR="00640108">
          <w:rPr>
            <w:noProof/>
            <w:webHidden/>
          </w:rPr>
          <w:tab/>
        </w:r>
        <w:r w:rsidR="00640108">
          <w:rPr>
            <w:noProof/>
            <w:webHidden/>
          </w:rPr>
          <w:fldChar w:fldCharType="begin"/>
        </w:r>
        <w:r w:rsidR="00640108">
          <w:rPr>
            <w:noProof/>
            <w:webHidden/>
          </w:rPr>
          <w:instrText xml:space="preserve"> PAGEREF _Toc71562968 \h </w:instrText>
        </w:r>
        <w:r w:rsidR="00640108">
          <w:rPr>
            <w:noProof/>
            <w:webHidden/>
          </w:rPr>
        </w:r>
        <w:r w:rsidR="00640108">
          <w:rPr>
            <w:noProof/>
            <w:webHidden/>
          </w:rPr>
          <w:fldChar w:fldCharType="separate"/>
        </w:r>
        <w:r w:rsidR="00640108">
          <w:rPr>
            <w:noProof/>
            <w:webHidden/>
          </w:rPr>
          <w:t>19</w:t>
        </w:r>
        <w:r w:rsidR="00640108">
          <w:rPr>
            <w:noProof/>
            <w:webHidden/>
          </w:rPr>
          <w:fldChar w:fldCharType="end"/>
        </w:r>
      </w:hyperlink>
    </w:p>
    <w:p w:rsidR="00640108" w:rsidRDefault="00B2113E" w14:paraId="162213E0" w14:textId="3772198E">
      <w:pPr>
        <w:pStyle w:val="TOC3"/>
        <w:tabs>
          <w:tab w:val="left" w:pos="1320"/>
          <w:tab w:val="right" w:leader="dot" w:pos="9350"/>
        </w:tabs>
        <w:rPr>
          <w:rFonts w:eastAsiaTheme="minorEastAsia"/>
          <w:noProof/>
        </w:rPr>
      </w:pPr>
      <w:hyperlink w:history="1" w:anchor="_Toc71562969">
        <w:r w:rsidRPr="009F13A0" w:rsidR="00640108">
          <w:rPr>
            <w:rStyle w:val="Hyperlink"/>
            <w:rFonts w:cstheme="minorHAnsi"/>
            <w:noProof/>
          </w:rPr>
          <w:t>5.3.2</w:t>
        </w:r>
        <w:r w:rsidR="00640108">
          <w:rPr>
            <w:rFonts w:eastAsiaTheme="minorEastAsia"/>
            <w:noProof/>
          </w:rPr>
          <w:tab/>
        </w:r>
        <w:r w:rsidRPr="009F13A0" w:rsidR="00640108">
          <w:rPr>
            <w:rStyle w:val="Hyperlink"/>
            <w:rFonts w:cstheme="minorHAnsi"/>
            <w:noProof/>
          </w:rPr>
          <w:t>Functional Speciation (FS)</w:t>
        </w:r>
        <w:r w:rsidR="00640108">
          <w:rPr>
            <w:noProof/>
            <w:webHidden/>
          </w:rPr>
          <w:tab/>
        </w:r>
        <w:r w:rsidR="00640108">
          <w:rPr>
            <w:noProof/>
            <w:webHidden/>
          </w:rPr>
          <w:fldChar w:fldCharType="begin"/>
        </w:r>
        <w:r w:rsidR="00640108">
          <w:rPr>
            <w:noProof/>
            <w:webHidden/>
          </w:rPr>
          <w:instrText xml:space="preserve"> PAGEREF _Toc71562969 \h </w:instrText>
        </w:r>
        <w:r w:rsidR="00640108">
          <w:rPr>
            <w:noProof/>
            <w:webHidden/>
          </w:rPr>
        </w:r>
        <w:r w:rsidR="00640108">
          <w:rPr>
            <w:noProof/>
            <w:webHidden/>
          </w:rPr>
          <w:fldChar w:fldCharType="separate"/>
        </w:r>
        <w:r w:rsidR="00640108">
          <w:rPr>
            <w:noProof/>
            <w:webHidden/>
          </w:rPr>
          <w:t>19</w:t>
        </w:r>
        <w:r w:rsidR="00640108">
          <w:rPr>
            <w:noProof/>
            <w:webHidden/>
          </w:rPr>
          <w:fldChar w:fldCharType="end"/>
        </w:r>
      </w:hyperlink>
    </w:p>
    <w:p w:rsidR="00640108" w:rsidRDefault="00B2113E" w14:paraId="3461336B" w14:textId="152AF9BC">
      <w:pPr>
        <w:pStyle w:val="TOC2"/>
        <w:tabs>
          <w:tab w:val="left" w:pos="880"/>
        </w:tabs>
        <w:rPr>
          <w:rFonts w:asciiTheme="minorHAnsi" w:hAnsiTheme="minorHAnsi" w:eastAsiaTheme="minorEastAsia" w:cstheme="minorBidi"/>
          <w:noProof/>
          <w:sz w:val="22"/>
          <w:szCs w:val="22"/>
        </w:rPr>
      </w:pPr>
      <w:hyperlink w:history="1" w:anchor="_Toc71562970">
        <w:r w:rsidRPr="009F13A0" w:rsidR="00640108">
          <w:rPr>
            <w:rStyle w:val="Hyperlink"/>
            <w:rFonts w:cstheme="minorHAnsi"/>
            <w:noProof/>
          </w:rPr>
          <w:t>5.4</w:t>
        </w:r>
        <w:r w:rsidR="00640108">
          <w:rPr>
            <w:rFonts w:asciiTheme="minorHAnsi" w:hAnsiTheme="minorHAnsi" w:eastAsiaTheme="minorEastAsia" w:cstheme="minorBidi"/>
            <w:noProof/>
            <w:sz w:val="22"/>
            <w:szCs w:val="22"/>
          </w:rPr>
          <w:tab/>
        </w:r>
        <w:r w:rsidRPr="009F13A0" w:rsidR="00640108">
          <w:rPr>
            <w:rStyle w:val="Hyperlink"/>
            <w:rFonts w:cstheme="minorHAnsi"/>
            <w:noProof/>
          </w:rPr>
          <w:t>Build / Unit Test</w:t>
        </w:r>
        <w:r w:rsidR="00640108">
          <w:rPr>
            <w:noProof/>
            <w:webHidden/>
          </w:rPr>
          <w:tab/>
        </w:r>
        <w:r w:rsidR="00640108">
          <w:rPr>
            <w:noProof/>
            <w:webHidden/>
          </w:rPr>
          <w:fldChar w:fldCharType="begin"/>
        </w:r>
        <w:r w:rsidR="00640108">
          <w:rPr>
            <w:noProof/>
            <w:webHidden/>
          </w:rPr>
          <w:instrText xml:space="preserve"> PAGEREF _Toc71562970 \h </w:instrText>
        </w:r>
        <w:r w:rsidR="00640108">
          <w:rPr>
            <w:noProof/>
            <w:webHidden/>
          </w:rPr>
        </w:r>
        <w:r w:rsidR="00640108">
          <w:rPr>
            <w:noProof/>
            <w:webHidden/>
          </w:rPr>
          <w:fldChar w:fldCharType="separate"/>
        </w:r>
        <w:r w:rsidR="00640108">
          <w:rPr>
            <w:noProof/>
            <w:webHidden/>
          </w:rPr>
          <w:t>19</w:t>
        </w:r>
        <w:r w:rsidR="00640108">
          <w:rPr>
            <w:noProof/>
            <w:webHidden/>
          </w:rPr>
          <w:fldChar w:fldCharType="end"/>
        </w:r>
      </w:hyperlink>
    </w:p>
    <w:p w:rsidR="00640108" w:rsidRDefault="00B2113E" w14:paraId="0FFE6ECF" w14:textId="63EE43C5">
      <w:pPr>
        <w:pStyle w:val="TOC3"/>
        <w:tabs>
          <w:tab w:val="left" w:pos="1320"/>
          <w:tab w:val="right" w:leader="dot" w:pos="9350"/>
        </w:tabs>
        <w:rPr>
          <w:rFonts w:eastAsiaTheme="minorEastAsia"/>
          <w:noProof/>
        </w:rPr>
      </w:pPr>
      <w:hyperlink w:history="1" w:anchor="_Toc71562971">
        <w:r w:rsidRPr="009F13A0" w:rsidR="00640108">
          <w:rPr>
            <w:rStyle w:val="Hyperlink"/>
            <w:rFonts w:cstheme="minorHAnsi"/>
            <w:noProof/>
          </w:rPr>
          <w:t>5.4.1</w:t>
        </w:r>
        <w:r w:rsidR="00640108">
          <w:rPr>
            <w:rFonts w:eastAsiaTheme="minorEastAsia"/>
            <w:noProof/>
          </w:rPr>
          <w:tab/>
        </w:r>
        <w:r w:rsidRPr="009F13A0" w:rsidR="00640108">
          <w:rPr>
            <w:rStyle w:val="Hyperlink"/>
            <w:rFonts w:cstheme="minorHAnsi"/>
            <w:noProof/>
          </w:rPr>
          <w:t>Technical Specifications (TS)</w:t>
        </w:r>
        <w:r w:rsidR="00640108">
          <w:rPr>
            <w:noProof/>
            <w:webHidden/>
          </w:rPr>
          <w:tab/>
        </w:r>
        <w:r w:rsidR="00640108">
          <w:rPr>
            <w:noProof/>
            <w:webHidden/>
          </w:rPr>
          <w:fldChar w:fldCharType="begin"/>
        </w:r>
        <w:r w:rsidR="00640108">
          <w:rPr>
            <w:noProof/>
            <w:webHidden/>
          </w:rPr>
          <w:instrText xml:space="preserve"> PAGEREF _Toc71562971 \h </w:instrText>
        </w:r>
        <w:r w:rsidR="00640108">
          <w:rPr>
            <w:noProof/>
            <w:webHidden/>
          </w:rPr>
        </w:r>
        <w:r w:rsidR="00640108">
          <w:rPr>
            <w:noProof/>
            <w:webHidden/>
          </w:rPr>
          <w:fldChar w:fldCharType="separate"/>
        </w:r>
        <w:r w:rsidR="00640108">
          <w:rPr>
            <w:noProof/>
            <w:webHidden/>
          </w:rPr>
          <w:t>20</w:t>
        </w:r>
        <w:r w:rsidR="00640108">
          <w:rPr>
            <w:noProof/>
            <w:webHidden/>
          </w:rPr>
          <w:fldChar w:fldCharType="end"/>
        </w:r>
      </w:hyperlink>
    </w:p>
    <w:p w:rsidR="00640108" w:rsidRDefault="00B2113E" w14:paraId="2EEDB3FF" w14:textId="32E953E6">
      <w:pPr>
        <w:pStyle w:val="TOC3"/>
        <w:tabs>
          <w:tab w:val="left" w:pos="1320"/>
          <w:tab w:val="right" w:leader="dot" w:pos="9350"/>
        </w:tabs>
        <w:rPr>
          <w:rFonts w:eastAsiaTheme="minorEastAsia"/>
          <w:noProof/>
        </w:rPr>
      </w:pPr>
      <w:hyperlink w:history="1" w:anchor="_Toc71562972">
        <w:r w:rsidRPr="009F13A0" w:rsidR="00640108">
          <w:rPr>
            <w:rStyle w:val="Hyperlink"/>
            <w:rFonts w:cstheme="minorHAnsi"/>
            <w:noProof/>
          </w:rPr>
          <w:t>5.4.2</w:t>
        </w:r>
        <w:r w:rsidR="00640108">
          <w:rPr>
            <w:rFonts w:eastAsiaTheme="minorEastAsia"/>
            <w:noProof/>
          </w:rPr>
          <w:tab/>
        </w:r>
        <w:r w:rsidRPr="009F13A0" w:rsidR="00640108">
          <w:rPr>
            <w:rStyle w:val="Hyperlink"/>
            <w:rFonts w:cstheme="minorHAnsi"/>
            <w:noProof/>
          </w:rPr>
          <w:t>Build</w:t>
        </w:r>
        <w:r w:rsidR="00640108">
          <w:rPr>
            <w:noProof/>
            <w:webHidden/>
          </w:rPr>
          <w:tab/>
        </w:r>
        <w:r w:rsidR="00640108">
          <w:rPr>
            <w:noProof/>
            <w:webHidden/>
          </w:rPr>
          <w:fldChar w:fldCharType="begin"/>
        </w:r>
        <w:r w:rsidR="00640108">
          <w:rPr>
            <w:noProof/>
            <w:webHidden/>
          </w:rPr>
          <w:instrText xml:space="preserve"> PAGEREF _Toc71562972 \h </w:instrText>
        </w:r>
        <w:r w:rsidR="00640108">
          <w:rPr>
            <w:noProof/>
            <w:webHidden/>
          </w:rPr>
        </w:r>
        <w:r w:rsidR="00640108">
          <w:rPr>
            <w:noProof/>
            <w:webHidden/>
          </w:rPr>
          <w:fldChar w:fldCharType="separate"/>
        </w:r>
        <w:r w:rsidR="00640108">
          <w:rPr>
            <w:noProof/>
            <w:webHidden/>
          </w:rPr>
          <w:t>20</w:t>
        </w:r>
        <w:r w:rsidR="00640108">
          <w:rPr>
            <w:noProof/>
            <w:webHidden/>
          </w:rPr>
          <w:fldChar w:fldCharType="end"/>
        </w:r>
      </w:hyperlink>
    </w:p>
    <w:p w:rsidR="00640108" w:rsidRDefault="00B2113E" w14:paraId="701F0B56" w14:textId="738AD482">
      <w:pPr>
        <w:pStyle w:val="TOC3"/>
        <w:tabs>
          <w:tab w:val="left" w:pos="1320"/>
          <w:tab w:val="right" w:leader="dot" w:pos="9350"/>
        </w:tabs>
        <w:rPr>
          <w:rFonts w:eastAsiaTheme="minorEastAsia"/>
          <w:noProof/>
        </w:rPr>
      </w:pPr>
      <w:hyperlink w:history="1" w:anchor="_Toc71562973">
        <w:r w:rsidRPr="009F13A0" w:rsidR="00640108">
          <w:rPr>
            <w:rStyle w:val="Hyperlink"/>
            <w:rFonts w:cstheme="minorHAnsi"/>
            <w:noProof/>
          </w:rPr>
          <w:t>5.4.3</w:t>
        </w:r>
        <w:r w:rsidR="00640108">
          <w:rPr>
            <w:rFonts w:eastAsiaTheme="minorEastAsia"/>
            <w:noProof/>
          </w:rPr>
          <w:tab/>
        </w:r>
        <w:r w:rsidRPr="009F13A0" w:rsidR="00640108">
          <w:rPr>
            <w:rStyle w:val="Hyperlink"/>
            <w:rFonts w:cstheme="minorHAnsi"/>
            <w:noProof/>
          </w:rPr>
          <w:t>Unit Testing</w:t>
        </w:r>
        <w:r w:rsidR="00640108">
          <w:rPr>
            <w:noProof/>
            <w:webHidden/>
          </w:rPr>
          <w:tab/>
        </w:r>
        <w:r w:rsidR="00640108">
          <w:rPr>
            <w:noProof/>
            <w:webHidden/>
          </w:rPr>
          <w:fldChar w:fldCharType="begin"/>
        </w:r>
        <w:r w:rsidR="00640108">
          <w:rPr>
            <w:noProof/>
            <w:webHidden/>
          </w:rPr>
          <w:instrText xml:space="preserve"> PAGEREF _Toc71562973 \h </w:instrText>
        </w:r>
        <w:r w:rsidR="00640108">
          <w:rPr>
            <w:noProof/>
            <w:webHidden/>
          </w:rPr>
        </w:r>
        <w:r w:rsidR="00640108">
          <w:rPr>
            <w:noProof/>
            <w:webHidden/>
          </w:rPr>
          <w:fldChar w:fldCharType="separate"/>
        </w:r>
        <w:r w:rsidR="00640108">
          <w:rPr>
            <w:noProof/>
            <w:webHidden/>
          </w:rPr>
          <w:t>20</w:t>
        </w:r>
        <w:r w:rsidR="00640108">
          <w:rPr>
            <w:noProof/>
            <w:webHidden/>
          </w:rPr>
          <w:fldChar w:fldCharType="end"/>
        </w:r>
      </w:hyperlink>
    </w:p>
    <w:p w:rsidR="00640108" w:rsidRDefault="00B2113E" w14:paraId="7202C9F1" w14:textId="51E352E7">
      <w:pPr>
        <w:pStyle w:val="TOC2"/>
        <w:tabs>
          <w:tab w:val="left" w:pos="880"/>
        </w:tabs>
        <w:rPr>
          <w:rFonts w:asciiTheme="minorHAnsi" w:hAnsiTheme="minorHAnsi" w:eastAsiaTheme="minorEastAsia" w:cstheme="minorBidi"/>
          <w:noProof/>
          <w:sz w:val="22"/>
          <w:szCs w:val="22"/>
        </w:rPr>
      </w:pPr>
      <w:hyperlink w:history="1" w:anchor="_Toc71562974">
        <w:r w:rsidRPr="009F13A0" w:rsidR="00640108">
          <w:rPr>
            <w:rStyle w:val="Hyperlink"/>
            <w:rFonts w:cstheme="minorHAnsi"/>
            <w:noProof/>
          </w:rPr>
          <w:t>5.5</w:t>
        </w:r>
        <w:r w:rsidR="00640108">
          <w:rPr>
            <w:rFonts w:asciiTheme="minorHAnsi" w:hAnsiTheme="minorHAnsi" w:eastAsiaTheme="minorEastAsia" w:cstheme="minorBidi"/>
            <w:noProof/>
            <w:sz w:val="22"/>
            <w:szCs w:val="22"/>
          </w:rPr>
          <w:tab/>
        </w:r>
        <w:r w:rsidRPr="009F13A0" w:rsidR="00640108">
          <w:rPr>
            <w:rStyle w:val="Hyperlink"/>
            <w:rFonts w:cstheme="minorHAnsi"/>
            <w:noProof/>
          </w:rPr>
          <w:t>String Testing</w:t>
        </w:r>
        <w:r w:rsidR="00640108">
          <w:rPr>
            <w:noProof/>
            <w:webHidden/>
          </w:rPr>
          <w:tab/>
        </w:r>
        <w:r w:rsidR="00640108">
          <w:rPr>
            <w:noProof/>
            <w:webHidden/>
          </w:rPr>
          <w:fldChar w:fldCharType="begin"/>
        </w:r>
        <w:r w:rsidR="00640108">
          <w:rPr>
            <w:noProof/>
            <w:webHidden/>
          </w:rPr>
          <w:instrText xml:space="preserve"> PAGEREF _Toc71562974 \h </w:instrText>
        </w:r>
        <w:r w:rsidR="00640108">
          <w:rPr>
            <w:noProof/>
            <w:webHidden/>
          </w:rPr>
        </w:r>
        <w:r w:rsidR="00640108">
          <w:rPr>
            <w:noProof/>
            <w:webHidden/>
          </w:rPr>
          <w:fldChar w:fldCharType="separate"/>
        </w:r>
        <w:r w:rsidR="00640108">
          <w:rPr>
            <w:noProof/>
            <w:webHidden/>
          </w:rPr>
          <w:t>21</w:t>
        </w:r>
        <w:r w:rsidR="00640108">
          <w:rPr>
            <w:noProof/>
            <w:webHidden/>
          </w:rPr>
          <w:fldChar w:fldCharType="end"/>
        </w:r>
      </w:hyperlink>
    </w:p>
    <w:p w:rsidR="00640108" w:rsidRDefault="00B2113E" w14:paraId="700A0B5F" w14:textId="786F1C09">
      <w:pPr>
        <w:pStyle w:val="TOC2"/>
        <w:tabs>
          <w:tab w:val="left" w:pos="880"/>
        </w:tabs>
        <w:rPr>
          <w:rFonts w:asciiTheme="minorHAnsi" w:hAnsiTheme="minorHAnsi" w:eastAsiaTheme="minorEastAsia" w:cstheme="minorBidi"/>
          <w:noProof/>
          <w:sz w:val="22"/>
          <w:szCs w:val="22"/>
        </w:rPr>
      </w:pPr>
      <w:hyperlink w:history="1" w:anchor="_Toc71562975">
        <w:r w:rsidRPr="009F13A0" w:rsidR="00640108">
          <w:rPr>
            <w:rStyle w:val="Hyperlink"/>
            <w:rFonts w:cstheme="minorHAnsi"/>
            <w:noProof/>
          </w:rPr>
          <w:t>5.6</w:t>
        </w:r>
        <w:r w:rsidR="00640108">
          <w:rPr>
            <w:rFonts w:asciiTheme="minorHAnsi" w:hAnsiTheme="minorHAnsi" w:eastAsiaTheme="minorEastAsia" w:cstheme="minorBidi"/>
            <w:noProof/>
            <w:sz w:val="22"/>
            <w:szCs w:val="22"/>
          </w:rPr>
          <w:tab/>
        </w:r>
        <w:r w:rsidRPr="009F13A0" w:rsidR="00640108">
          <w:rPr>
            <w:rStyle w:val="Hyperlink"/>
            <w:rFonts w:cstheme="minorHAnsi"/>
            <w:noProof/>
          </w:rPr>
          <w:t>Formal Testing</w:t>
        </w:r>
        <w:r w:rsidR="00640108">
          <w:rPr>
            <w:noProof/>
            <w:webHidden/>
          </w:rPr>
          <w:tab/>
        </w:r>
        <w:r w:rsidR="00640108">
          <w:rPr>
            <w:noProof/>
            <w:webHidden/>
          </w:rPr>
          <w:fldChar w:fldCharType="begin"/>
        </w:r>
        <w:r w:rsidR="00640108">
          <w:rPr>
            <w:noProof/>
            <w:webHidden/>
          </w:rPr>
          <w:instrText xml:space="preserve"> PAGEREF _Toc71562975 \h </w:instrText>
        </w:r>
        <w:r w:rsidR="00640108">
          <w:rPr>
            <w:noProof/>
            <w:webHidden/>
          </w:rPr>
        </w:r>
        <w:r w:rsidR="00640108">
          <w:rPr>
            <w:noProof/>
            <w:webHidden/>
          </w:rPr>
          <w:fldChar w:fldCharType="separate"/>
        </w:r>
        <w:r w:rsidR="00640108">
          <w:rPr>
            <w:noProof/>
            <w:webHidden/>
          </w:rPr>
          <w:t>21</w:t>
        </w:r>
        <w:r w:rsidR="00640108">
          <w:rPr>
            <w:noProof/>
            <w:webHidden/>
          </w:rPr>
          <w:fldChar w:fldCharType="end"/>
        </w:r>
      </w:hyperlink>
    </w:p>
    <w:p w:rsidR="00640108" w:rsidRDefault="00B2113E" w14:paraId="4C634036" w14:textId="3AA78CAD">
      <w:pPr>
        <w:pStyle w:val="TOC3"/>
        <w:tabs>
          <w:tab w:val="left" w:pos="1320"/>
          <w:tab w:val="right" w:leader="dot" w:pos="9350"/>
        </w:tabs>
        <w:rPr>
          <w:rFonts w:eastAsiaTheme="minorEastAsia"/>
          <w:noProof/>
        </w:rPr>
      </w:pPr>
      <w:hyperlink w:history="1" w:anchor="_Toc71562976">
        <w:r w:rsidRPr="009F13A0" w:rsidR="00640108">
          <w:rPr>
            <w:rStyle w:val="Hyperlink"/>
            <w:rFonts w:cstheme="minorHAnsi"/>
            <w:noProof/>
          </w:rPr>
          <w:t>5.6.1</w:t>
        </w:r>
        <w:r w:rsidR="00640108">
          <w:rPr>
            <w:rFonts w:eastAsiaTheme="minorEastAsia"/>
            <w:noProof/>
          </w:rPr>
          <w:tab/>
        </w:r>
        <w:r w:rsidRPr="009F13A0" w:rsidR="00640108">
          <w:rPr>
            <w:rStyle w:val="Hyperlink"/>
            <w:rFonts w:cstheme="minorHAnsi"/>
            <w:noProof/>
          </w:rPr>
          <w:t>Tester</w:t>
        </w:r>
        <w:r w:rsidR="00640108">
          <w:rPr>
            <w:noProof/>
            <w:webHidden/>
          </w:rPr>
          <w:tab/>
        </w:r>
        <w:r w:rsidR="00640108">
          <w:rPr>
            <w:noProof/>
            <w:webHidden/>
          </w:rPr>
          <w:fldChar w:fldCharType="begin"/>
        </w:r>
        <w:r w:rsidR="00640108">
          <w:rPr>
            <w:noProof/>
            <w:webHidden/>
          </w:rPr>
          <w:instrText xml:space="preserve"> PAGEREF _Toc71562976 \h </w:instrText>
        </w:r>
        <w:r w:rsidR="00640108">
          <w:rPr>
            <w:noProof/>
            <w:webHidden/>
          </w:rPr>
        </w:r>
        <w:r w:rsidR="00640108">
          <w:rPr>
            <w:noProof/>
            <w:webHidden/>
          </w:rPr>
          <w:fldChar w:fldCharType="separate"/>
        </w:r>
        <w:r w:rsidR="00640108">
          <w:rPr>
            <w:noProof/>
            <w:webHidden/>
          </w:rPr>
          <w:t>21</w:t>
        </w:r>
        <w:r w:rsidR="00640108">
          <w:rPr>
            <w:noProof/>
            <w:webHidden/>
          </w:rPr>
          <w:fldChar w:fldCharType="end"/>
        </w:r>
      </w:hyperlink>
    </w:p>
    <w:p w:rsidR="00640108" w:rsidRDefault="00B2113E" w14:paraId="16A32578" w14:textId="2E41C489">
      <w:pPr>
        <w:pStyle w:val="TOC3"/>
        <w:tabs>
          <w:tab w:val="left" w:pos="1320"/>
          <w:tab w:val="right" w:leader="dot" w:pos="9350"/>
        </w:tabs>
        <w:rPr>
          <w:rFonts w:eastAsiaTheme="minorEastAsia"/>
          <w:noProof/>
        </w:rPr>
      </w:pPr>
      <w:hyperlink w:history="1" w:anchor="_Toc71562977">
        <w:r w:rsidRPr="009F13A0" w:rsidR="00640108">
          <w:rPr>
            <w:rStyle w:val="Hyperlink"/>
            <w:rFonts w:cstheme="minorHAnsi"/>
            <w:noProof/>
          </w:rPr>
          <w:t>5.6.2</w:t>
        </w:r>
        <w:r w:rsidR="00640108">
          <w:rPr>
            <w:rFonts w:eastAsiaTheme="minorEastAsia"/>
            <w:noProof/>
          </w:rPr>
          <w:tab/>
        </w:r>
        <w:r w:rsidRPr="009F13A0" w:rsidR="00640108">
          <w:rPr>
            <w:rStyle w:val="Hyperlink"/>
            <w:rFonts w:cstheme="minorHAnsi"/>
            <w:noProof/>
          </w:rPr>
          <w:t>Vendor Validation</w:t>
        </w:r>
        <w:r w:rsidR="00640108">
          <w:rPr>
            <w:noProof/>
            <w:webHidden/>
          </w:rPr>
          <w:tab/>
        </w:r>
        <w:r w:rsidR="00640108">
          <w:rPr>
            <w:noProof/>
            <w:webHidden/>
          </w:rPr>
          <w:fldChar w:fldCharType="begin"/>
        </w:r>
        <w:r w:rsidR="00640108">
          <w:rPr>
            <w:noProof/>
            <w:webHidden/>
          </w:rPr>
          <w:instrText xml:space="preserve"> PAGEREF _Toc71562977 \h </w:instrText>
        </w:r>
        <w:r w:rsidR="00640108">
          <w:rPr>
            <w:noProof/>
            <w:webHidden/>
          </w:rPr>
        </w:r>
        <w:r w:rsidR="00640108">
          <w:rPr>
            <w:noProof/>
            <w:webHidden/>
          </w:rPr>
          <w:fldChar w:fldCharType="separate"/>
        </w:r>
        <w:r w:rsidR="00640108">
          <w:rPr>
            <w:noProof/>
            <w:webHidden/>
          </w:rPr>
          <w:t>21</w:t>
        </w:r>
        <w:r w:rsidR="00640108">
          <w:rPr>
            <w:noProof/>
            <w:webHidden/>
          </w:rPr>
          <w:fldChar w:fldCharType="end"/>
        </w:r>
      </w:hyperlink>
    </w:p>
    <w:p w:rsidR="00640108" w:rsidRDefault="00B2113E" w14:paraId="0BE13BDF" w14:textId="364EDDD1">
      <w:pPr>
        <w:pStyle w:val="TOC1"/>
        <w:tabs>
          <w:tab w:val="left" w:pos="440"/>
        </w:tabs>
        <w:rPr>
          <w:rFonts w:asciiTheme="minorHAnsi" w:hAnsiTheme="minorHAnsi" w:eastAsiaTheme="minorEastAsia" w:cstheme="minorBidi"/>
          <w:noProof/>
          <w:sz w:val="22"/>
          <w:szCs w:val="22"/>
        </w:rPr>
      </w:pPr>
      <w:hyperlink w:history="1" w:anchor="_Toc71562978">
        <w:r w:rsidRPr="009F13A0" w:rsidR="00640108">
          <w:rPr>
            <w:rStyle w:val="Hyperlink"/>
            <w:rFonts w:cstheme="minorHAnsi"/>
            <w:noProof/>
          </w:rPr>
          <w:t>6.</w:t>
        </w:r>
        <w:r w:rsidR="00640108">
          <w:rPr>
            <w:rFonts w:asciiTheme="minorHAnsi" w:hAnsiTheme="minorHAnsi" w:eastAsiaTheme="minorEastAsia" w:cstheme="minorBidi"/>
            <w:noProof/>
            <w:sz w:val="22"/>
            <w:szCs w:val="22"/>
          </w:rPr>
          <w:tab/>
        </w:r>
        <w:r w:rsidRPr="009F13A0" w:rsidR="00640108">
          <w:rPr>
            <w:rStyle w:val="Hyperlink"/>
            <w:rFonts w:cstheme="minorHAnsi"/>
            <w:noProof/>
          </w:rPr>
          <w:t>Critical Design Aspects</w:t>
        </w:r>
        <w:r w:rsidR="00640108">
          <w:rPr>
            <w:noProof/>
            <w:webHidden/>
          </w:rPr>
          <w:tab/>
        </w:r>
        <w:r w:rsidR="00640108">
          <w:rPr>
            <w:noProof/>
            <w:webHidden/>
          </w:rPr>
          <w:fldChar w:fldCharType="begin"/>
        </w:r>
        <w:r w:rsidR="00640108">
          <w:rPr>
            <w:noProof/>
            <w:webHidden/>
          </w:rPr>
          <w:instrText xml:space="preserve"> PAGEREF _Toc71562978 \h </w:instrText>
        </w:r>
        <w:r w:rsidR="00640108">
          <w:rPr>
            <w:noProof/>
            <w:webHidden/>
          </w:rPr>
        </w:r>
        <w:r w:rsidR="00640108">
          <w:rPr>
            <w:noProof/>
            <w:webHidden/>
          </w:rPr>
          <w:fldChar w:fldCharType="separate"/>
        </w:r>
        <w:r w:rsidR="00640108">
          <w:rPr>
            <w:noProof/>
            <w:webHidden/>
          </w:rPr>
          <w:t>22</w:t>
        </w:r>
        <w:r w:rsidR="00640108">
          <w:rPr>
            <w:noProof/>
            <w:webHidden/>
          </w:rPr>
          <w:fldChar w:fldCharType="end"/>
        </w:r>
      </w:hyperlink>
    </w:p>
    <w:p w:rsidR="00640108" w:rsidRDefault="00B2113E" w14:paraId="5AC2943B" w14:textId="4911CC3C">
      <w:pPr>
        <w:pStyle w:val="TOC2"/>
        <w:tabs>
          <w:tab w:val="left" w:pos="880"/>
        </w:tabs>
        <w:rPr>
          <w:rFonts w:asciiTheme="minorHAnsi" w:hAnsiTheme="minorHAnsi" w:eastAsiaTheme="minorEastAsia" w:cstheme="minorBidi"/>
          <w:noProof/>
          <w:sz w:val="22"/>
          <w:szCs w:val="22"/>
        </w:rPr>
      </w:pPr>
      <w:hyperlink w:history="1" w:anchor="_Toc71562979">
        <w:r w:rsidRPr="009F13A0" w:rsidR="00640108">
          <w:rPr>
            <w:rStyle w:val="Hyperlink"/>
            <w:rFonts w:cstheme="minorHAnsi"/>
            <w:noProof/>
          </w:rPr>
          <w:t>6.1</w:t>
        </w:r>
        <w:r w:rsidR="00640108">
          <w:rPr>
            <w:rFonts w:asciiTheme="minorHAnsi" w:hAnsiTheme="minorHAnsi" w:eastAsiaTheme="minorEastAsia" w:cstheme="minorBidi"/>
            <w:noProof/>
            <w:sz w:val="22"/>
            <w:szCs w:val="22"/>
          </w:rPr>
          <w:tab/>
        </w:r>
        <w:r w:rsidRPr="009F13A0" w:rsidR="00640108">
          <w:rPr>
            <w:rStyle w:val="Hyperlink"/>
            <w:rFonts w:cstheme="minorHAnsi"/>
            <w:noProof/>
          </w:rPr>
          <w:t>Design Decisions</w:t>
        </w:r>
        <w:r w:rsidR="00640108">
          <w:rPr>
            <w:noProof/>
            <w:webHidden/>
          </w:rPr>
          <w:tab/>
        </w:r>
        <w:r w:rsidR="00640108">
          <w:rPr>
            <w:noProof/>
            <w:webHidden/>
          </w:rPr>
          <w:fldChar w:fldCharType="begin"/>
        </w:r>
        <w:r w:rsidR="00640108">
          <w:rPr>
            <w:noProof/>
            <w:webHidden/>
          </w:rPr>
          <w:instrText xml:space="preserve"> PAGEREF _Toc71562979 \h </w:instrText>
        </w:r>
        <w:r w:rsidR="00640108">
          <w:rPr>
            <w:noProof/>
            <w:webHidden/>
          </w:rPr>
        </w:r>
        <w:r w:rsidR="00640108">
          <w:rPr>
            <w:noProof/>
            <w:webHidden/>
          </w:rPr>
          <w:fldChar w:fldCharType="separate"/>
        </w:r>
        <w:r w:rsidR="00640108">
          <w:rPr>
            <w:noProof/>
            <w:webHidden/>
          </w:rPr>
          <w:t>22</w:t>
        </w:r>
        <w:r w:rsidR="00640108">
          <w:rPr>
            <w:noProof/>
            <w:webHidden/>
          </w:rPr>
          <w:fldChar w:fldCharType="end"/>
        </w:r>
      </w:hyperlink>
    </w:p>
    <w:p w:rsidR="00640108" w:rsidRDefault="00B2113E" w14:paraId="75BD7A71" w14:textId="13E79E7D">
      <w:pPr>
        <w:pStyle w:val="TOC3"/>
        <w:tabs>
          <w:tab w:val="left" w:pos="1320"/>
          <w:tab w:val="right" w:leader="dot" w:pos="9350"/>
        </w:tabs>
        <w:rPr>
          <w:rFonts w:eastAsiaTheme="minorEastAsia"/>
          <w:noProof/>
        </w:rPr>
      </w:pPr>
      <w:hyperlink w:history="1" w:anchor="_Toc71562980">
        <w:r w:rsidRPr="009F13A0" w:rsidR="00640108">
          <w:rPr>
            <w:rStyle w:val="Hyperlink"/>
            <w:rFonts w:cstheme="minorHAnsi"/>
            <w:noProof/>
          </w:rPr>
          <w:t>6.1.1</w:t>
        </w:r>
        <w:r w:rsidR="00640108">
          <w:rPr>
            <w:rFonts w:eastAsiaTheme="minorEastAsia"/>
            <w:noProof/>
          </w:rPr>
          <w:tab/>
        </w:r>
        <w:r w:rsidRPr="009F13A0" w:rsidR="00640108">
          <w:rPr>
            <w:rStyle w:val="Hyperlink"/>
            <w:rFonts w:cstheme="minorHAnsi"/>
            <w:noProof/>
          </w:rPr>
          <w:t>Value Translation</w:t>
        </w:r>
        <w:r w:rsidR="00640108">
          <w:rPr>
            <w:noProof/>
            <w:webHidden/>
          </w:rPr>
          <w:tab/>
        </w:r>
        <w:r w:rsidR="00640108">
          <w:rPr>
            <w:noProof/>
            <w:webHidden/>
          </w:rPr>
          <w:fldChar w:fldCharType="begin"/>
        </w:r>
        <w:r w:rsidR="00640108">
          <w:rPr>
            <w:noProof/>
            <w:webHidden/>
          </w:rPr>
          <w:instrText xml:space="preserve"> PAGEREF _Toc71562980 \h </w:instrText>
        </w:r>
        <w:r w:rsidR="00640108">
          <w:rPr>
            <w:noProof/>
            <w:webHidden/>
          </w:rPr>
        </w:r>
        <w:r w:rsidR="00640108">
          <w:rPr>
            <w:noProof/>
            <w:webHidden/>
          </w:rPr>
          <w:fldChar w:fldCharType="separate"/>
        </w:r>
        <w:r w:rsidR="00640108">
          <w:rPr>
            <w:noProof/>
            <w:webHidden/>
          </w:rPr>
          <w:t>22</w:t>
        </w:r>
        <w:r w:rsidR="00640108">
          <w:rPr>
            <w:noProof/>
            <w:webHidden/>
          </w:rPr>
          <w:fldChar w:fldCharType="end"/>
        </w:r>
      </w:hyperlink>
    </w:p>
    <w:p w:rsidR="00640108" w:rsidRDefault="00B2113E" w14:paraId="010F272F" w14:textId="48F03132">
      <w:pPr>
        <w:pStyle w:val="TOC3"/>
        <w:tabs>
          <w:tab w:val="left" w:pos="1320"/>
          <w:tab w:val="right" w:leader="dot" w:pos="9350"/>
        </w:tabs>
        <w:rPr>
          <w:rFonts w:eastAsiaTheme="minorEastAsia"/>
          <w:noProof/>
        </w:rPr>
      </w:pPr>
      <w:hyperlink w:history="1" w:anchor="_Toc71562981">
        <w:r w:rsidRPr="009F13A0" w:rsidR="00640108">
          <w:rPr>
            <w:rStyle w:val="Hyperlink"/>
            <w:rFonts w:cstheme="minorHAnsi"/>
            <w:noProof/>
          </w:rPr>
          <w:t>6.1.2</w:t>
        </w:r>
        <w:r w:rsidR="00640108">
          <w:rPr>
            <w:rFonts w:eastAsiaTheme="minorEastAsia"/>
            <w:noProof/>
          </w:rPr>
          <w:tab/>
        </w:r>
        <w:r w:rsidRPr="009F13A0" w:rsidR="00640108">
          <w:rPr>
            <w:rStyle w:val="Hyperlink"/>
            <w:rFonts w:cstheme="minorHAnsi"/>
            <w:noProof/>
          </w:rPr>
          <w:t>Notifications</w:t>
        </w:r>
        <w:r w:rsidR="00640108">
          <w:rPr>
            <w:noProof/>
            <w:webHidden/>
          </w:rPr>
          <w:tab/>
        </w:r>
        <w:r w:rsidR="00640108">
          <w:rPr>
            <w:noProof/>
            <w:webHidden/>
          </w:rPr>
          <w:fldChar w:fldCharType="begin"/>
        </w:r>
        <w:r w:rsidR="00640108">
          <w:rPr>
            <w:noProof/>
            <w:webHidden/>
          </w:rPr>
          <w:instrText xml:space="preserve"> PAGEREF _Toc71562981 \h </w:instrText>
        </w:r>
        <w:r w:rsidR="00640108">
          <w:rPr>
            <w:noProof/>
            <w:webHidden/>
          </w:rPr>
        </w:r>
        <w:r w:rsidR="00640108">
          <w:rPr>
            <w:noProof/>
            <w:webHidden/>
          </w:rPr>
          <w:fldChar w:fldCharType="separate"/>
        </w:r>
        <w:r w:rsidR="00640108">
          <w:rPr>
            <w:noProof/>
            <w:webHidden/>
          </w:rPr>
          <w:t>22</w:t>
        </w:r>
        <w:r w:rsidR="00640108">
          <w:rPr>
            <w:noProof/>
            <w:webHidden/>
          </w:rPr>
          <w:fldChar w:fldCharType="end"/>
        </w:r>
      </w:hyperlink>
    </w:p>
    <w:p w:rsidR="00640108" w:rsidRDefault="00B2113E" w14:paraId="3D5ED95E" w14:textId="794BE00A">
      <w:pPr>
        <w:pStyle w:val="TOC2"/>
        <w:tabs>
          <w:tab w:val="left" w:pos="880"/>
        </w:tabs>
        <w:rPr>
          <w:rFonts w:asciiTheme="minorHAnsi" w:hAnsiTheme="minorHAnsi" w:eastAsiaTheme="minorEastAsia" w:cstheme="minorBidi"/>
          <w:noProof/>
          <w:sz w:val="22"/>
          <w:szCs w:val="22"/>
        </w:rPr>
      </w:pPr>
      <w:hyperlink w:history="1" w:anchor="_Toc71562982">
        <w:r w:rsidRPr="009F13A0" w:rsidR="00640108">
          <w:rPr>
            <w:rStyle w:val="Hyperlink"/>
            <w:rFonts w:cstheme="minorHAnsi"/>
            <w:noProof/>
          </w:rPr>
          <w:t>6.2</w:t>
        </w:r>
        <w:r w:rsidR="00640108">
          <w:rPr>
            <w:rFonts w:asciiTheme="minorHAnsi" w:hAnsiTheme="minorHAnsi" w:eastAsiaTheme="minorEastAsia" w:cstheme="minorBidi"/>
            <w:noProof/>
            <w:sz w:val="22"/>
            <w:szCs w:val="22"/>
          </w:rPr>
          <w:tab/>
        </w:r>
        <w:r w:rsidRPr="009F13A0" w:rsidR="00640108">
          <w:rPr>
            <w:rStyle w:val="Hyperlink"/>
            <w:rFonts w:cstheme="minorHAnsi"/>
            <w:noProof/>
          </w:rPr>
          <w:t>Effective Dates</w:t>
        </w:r>
        <w:r w:rsidR="00640108">
          <w:rPr>
            <w:noProof/>
            <w:webHidden/>
          </w:rPr>
          <w:tab/>
        </w:r>
        <w:r w:rsidR="00640108">
          <w:rPr>
            <w:noProof/>
            <w:webHidden/>
          </w:rPr>
          <w:fldChar w:fldCharType="begin"/>
        </w:r>
        <w:r w:rsidR="00640108">
          <w:rPr>
            <w:noProof/>
            <w:webHidden/>
          </w:rPr>
          <w:instrText xml:space="preserve"> PAGEREF _Toc71562982 \h </w:instrText>
        </w:r>
        <w:r w:rsidR="00640108">
          <w:rPr>
            <w:noProof/>
            <w:webHidden/>
          </w:rPr>
        </w:r>
        <w:r w:rsidR="00640108">
          <w:rPr>
            <w:noProof/>
            <w:webHidden/>
          </w:rPr>
          <w:fldChar w:fldCharType="separate"/>
        </w:r>
        <w:r w:rsidR="00640108">
          <w:rPr>
            <w:noProof/>
            <w:webHidden/>
          </w:rPr>
          <w:t>22</w:t>
        </w:r>
        <w:r w:rsidR="00640108">
          <w:rPr>
            <w:noProof/>
            <w:webHidden/>
          </w:rPr>
          <w:fldChar w:fldCharType="end"/>
        </w:r>
      </w:hyperlink>
    </w:p>
    <w:p w:rsidR="00640108" w:rsidRDefault="00B2113E" w14:paraId="7AC5B3D4" w14:textId="030CA12E">
      <w:pPr>
        <w:pStyle w:val="TOC2"/>
        <w:tabs>
          <w:tab w:val="left" w:pos="880"/>
        </w:tabs>
        <w:rPr>
          <w:rFonts w:asciiTheme="minorHAnsi" w:hAnsiTheme="minorHAnsi" w:eastAsiaTheme="minorEastAsia" w:cstheme="minorBidi"/>
          <w:noProof/>
          <w:sz w:val="22"/>
          <w:szCs w:val="22"/>
        </w:rPr>
      </w:pPr>
      <w:hyperlink w:history="1" w:anchor="_Toc71562983">
        <w:r w:rsidRPr="009F13A0" w:rsidR="00640108">
          <w:rPr>
            <w:rStyle w:val="Hyperlink"/>
            <w:rFonts w:cstheme="minorHAnsi"/>
            <w:noProof/>
          </w:rPr>
          <w:t>6.3</w:t>
        </w:r>
        <w:r w:rsidR="00640108">
          <w:rPr>
            <w:rFonts w:asciiTheme="minorHAnsi" w:hAnsiTheme="minorHAnsi" w:eastAsiaTheme="minorEastAsia" w:cstheme="minorBidi"/>
            <w:noProof/>
            <w:sz w:val="22"/>
            <w:szCs w:val="22"/>
          </w:rPr>
          <w:tab/>
        </w:r>
        <w:r w:rsidRPr="009F13A0" w:rsidR="00640108">
          <w:rPr>
            <w:rStyle w:val="Hyperlink"/>
            <w:rFonts w:cstheme="minorHAnsi"/>
            <w:noProof/>
          </w:rPr>
          <w:t>Testability</w:t>
        </w:r>
        <w:r w:rsidR="00640108">
          <w:rPr>
            <w:noProof/>
            <w:webHidden/>
          </w:rPr>
          <w:tab/>
        </w:r>
        <w:r w:rsidR="00640108">
          <w:rPr>
            <w:noProof/>
            <w:webHidden/>
          </w:rPr>
          <w:fldChar w:fldCharType="begin"/>
        </w:r>
        <w:r w:rsidR="00640108">
          <w:rPr>
            <w:noProof/>
            <w:webHidden/>
          </w:rPr>
          <w:instrText xml:space="preserve"> PAGEREF _Toc71562983 \h </w:instrText>
        </w:r>
        <w:r w:rsidR="00640108">
          <w:rPr>
            <w:noProof/>
            <w:webHidden/>
          </w:rPr>
        </w:r>
        <w:r w:rsidR="00640108">
          <w:rPr>
            <w:noProof/>
            <w:webHidden/>
          </w:rPr>
          <w:fldChar w:fldCharType="separate"/>
        </w:r>
        <w:r w:rsidR="00640108">
          <w:rPr>
            <w:noProof/>
            <w:webHidden/>
          </w:rPr>
          <w:t>23</w:t>
        </w:r>
        <w:r w:rsidR="00640108">
          <w:rPr>
            <w:noProof/>
            <w:webHidden/>
          </w:rPr>
          <w:fldChar w:fldCharType="end"/>
        </w:r>
      </w:hyperlink>
    </w:p>
    <w:p w:rsidR="00640108" w:rsidRDefault="00B2113E" w14:paraId="0D90B8AA" w14:textId="3DC2E6D3">
      <w:pPr>
        <w:pStyle w:val="TOC2"/>
        <w:tabs>
          <w:tab w:val="left" w:pos="880"/>
        </w:tabs>
        <w:rPr>
          <w:rFonts w:asciiTheme="minorHAnsi" w:hAnsiTheme="minorHAnsi" w:eastAsiaTheme="minorEastAsia" w:cstheme="minorBidi"/>
          <w:noProof/>
          <w:sz w:val="22"/>
          <w:szCs w:val="22"/>
        </w:rPr>
      </w:pPr>
      <w:hyperlink w:history="1" w:anchor="_Toc71562984">
        <w:r w:rsidRPr="009F13A0" w:rsidR="00640108">
          <w:rPr>
            <w:rStyle w:val="Hyperlink"/>
            <w:rFonts w:cstheme="minorHAnsi"/>
            <w:noProof/>
          </w:rPr>
          <w:t>6.4</w:t>
        </w:r>
        <w:r w:rsidR="00640108">
          <w:rPr>
            <w:rFonts w:asciiTheme="minorHAnsi" w:hAnsiTheme="minorHAnsi" w:eastAsiaTheme="minorEastAsia" w:cstheme="minorBidi"/>
            <w:noProof/>
            <w:sz w:val="22"/>
            <w:szCs w:val="22"/>
          </w:rPr>
          <w:tab/>
        </w:r>
        <w:r w:rsidRPr="009F13A0" w:rsidR="00640108">
          <w:rPr>
            <w:rStyle w:val="Hyperlink"/>
            <w:rFonts w:cstheme="minorHAnsi"/>
            <w:noProof/>
          </w:rPr>
          <w:t>Future Dated Rows</w:t>
        </w:r>
        <w:r w:rsidR="00640108">
          <w:rPr>
            <w:noProof/>
            <w:webHidden/>
          </w:rPr>
          <w:tab/>
        </w:r>
        <w:r w:rsidR="00640108">
          <w:rPr>
            <w:noProof/>
            <w:webHidden/>
          </w:rPr>
          <w:fldChar w:fldCharType="begin"/>
        </w:r>
        <w:r w:rsidR="00640108">
          <w:rPr>
            <w:noProof/>
            <w:webHidden/>
          </w:rPr>
          <w:instrText xml:space="preserve"> PAGEREF _Toc71562984 \h </w:instrText>
        </w:r>
        <w:r w:rsidR="00640108">
          <w:rPr>
            <w:noProof/>
            <w:webHidden/>
          </w:rPr>
        </w:r>
        <w:r w:rsidR="00640108">
          <w:rPr>
            <w:noProof/>
            <w:webHidden/>
          </w:rPr>
          <w:fldChar w:fldCharType="separate"/>
        </w:r>
        <w:r w:rsidR="00640108">
          <w:rPr>
            <w:noProof/>
            <w:webHidden/>
          </w:rPr>
          <w:t>23</w:t>
        </w:r>
        <w:r w:rsidR="00640108">
          <w:rPr>
            <w:noProof/>
            <w:webHidden/>
          </w:rPr>
          <w:fldChar w:fldCharType="end"/>
        </w:r>
      </w:hyperlink>
    </w:p>
    <w:p w:rsidR="00640108" w:rsidRDefault="00B2113E" w14:paraId="040913EC" w14:textId="7647BC62">
      <w:pPr>
        <w:pStyle w:val="TOC2"/>
        <w:tabs>
          <w:tab w:val="left" w:pos="880"/>
        </w:tabs>
        <w:rPr>
          <w:rFonts w:asciiTheme="minorHAnsi" w:hAnsiTheme="minorHAnsi" w:eastAsiaTheme="minorEastAsia" w:cstheme="minorBidi"/>
          <w:noProof/>
          <w:sz w:val="22"/>
          <w:szCs w:val="22"/>
        </w:rPr>
      </w:pPr>
      <w:hyperlink w:history="1" w:anchor="_Toc71562985">
        <w:r w:rsidRPr="009F13A0" w:rsidR="00640108">
          <w:rPr>
            <w:rStyle w:val="Hyperlink"/>
            <w:rFonts w:cstheme="minorHAnsi"/>
            <w:noProof/>
          </w:rPr>
          <w:t>6.5</w:t>
        </w:r>
        <w:r w:rsidR="00640108">
          <w:rPr>
            <w:rFonts w:asciiTheme="minorHAnsi" w:hAnsiTheme="minorHAnsi" w:eastAsiaTheme="minorEastAsia" w:cstheme="minorBidi"/>
            <w:noProof/>
            <w:sz w:val="22"/>
            <w:szCs w:val="22"/>
          </w:rPr>
          <w:tab/>
        </w:r>
        <w:r w:rsidRPr="009F13A0" w:rsidR="00640108">
          <w:rPr>
            <w:rStyle w:val="Hyperlink"/>
            <w:rFonts w:cstheme="minorHAnsi"/>
            <w:noProof/>
          </w:rPr>
          <w:t>Sequence of Events</w:t>
        </w:r>
        <w:r w:rsidR="00640108">
          <w:rPr>
            <w:noProof/>
            <w:webHidden/>
          </w:rPr>
          <w:tab/>
        </w:r>
        <w:r w:rsidR="00640108">
          <w:rPr>
            <w:noProof/>
            <w:webHidden/>
          </w:rPr>
          <w:fldChar w:fldCharType="begin"/>
        </w:r>
        <w:r w:rsidR="00640108">
          <w:rPr>
            <w:noProof/>
            <w:webHidden/>
          </w:rPr>
          <w:instrText xml:space="preserve"> PAGEREF _Toc71562985 \h </w:instrText>
        </w:r>
        <w:r w:rsidR="00640108">
          <w:rPr>
            <w:noProof/>
            <w:webHidden/>
          </w:rPr>
        </w:r>
        <w:r w:rsidR="00640108">
          <w:rPr>
            <w:noProof/>
            <w:webHidden/>
          </w:rPr>
          <w:fldChar w:fldCharType="separate"/>
        </w:r>
        <w:r w:rsidR="00640108">
          <w:rPr>
            <w:noProof/>
            <w:webHidden/>
          </w:rPr>
          <w:t>23</w:t>
        </w:r>
        <w:r w:rsidR="00640108">
          <w:rPr>
            <w:noProof/>
            <w:webHidden/>
          </w:rPr>
          <w:fldChar w:fldCharType="end"/>
        </w:r>
      </w:hyperlink>
    </w:p>
    <w:p w:rsidR="00640108" w:rsidRDefault="00B2113E" w14:paraId="6B4E071E" w14:textId="62F89DAE">
      <w:pPr>
        <w:pStyle w:val="TOC2"/>
        <w:tabs>
          <w:tab w:val="left" w:pos="880"/>
        </w:tabs>
        <w:rPr>
          <w:rFonts w:asciiTheme="minorHAnsi" w:hAnsiTheme="minorHAnsi" w:eastAsiaTheme="minorEastAsia" w:cstheme="minorBidi"/>
          <w:noProof/>
          <w:sz w:val="22"/>
          <w:szCs w:val="22"/>
        </w:rPr>
      </w:pPr>
      <w:hyperlink w:history="1" w:anchor="_Toc71562986">
        <w:r w:rsidRPr="009F13A0" w:rsidR="00640108">
          <w:rPr>
            <w:rStyle w:val="Hyperlink"/>
            <w:rFonts w:cstheme="minorHAnsi"/>
            <w:noProof/>
          </w:rPr>
          <w:t>6.6</w:t>
        </w:r>
        <w:r w:rsidR="00640108">
          <w:rPr>
            <w:rFonts w:asciiTheme="minorHAnsi" w:hAnsiTheme="minorHAnsi" w:eastAsiaTheme="minorEastAsia" w:cstheme="minorBidi"/>
            <w:noProof/>
            <w:sz w:val="22"/>
            <w:szCs w:val="22"/>
          </w:rPr>
          <w:tab/>
        </w:r>
        <w:r w:rsidRPr="009F13A0" w:rsidR="00640108">
          <w:rPr>
            <w:rStyle w:val="Hyperlink"/>
            <w:rFonts w:cstheme="minorHAnsi"/>
            <w:noProof/>
          </w:rPr>
          <w:t>Calculated SuccessFactors Fields</w:t>
        </w:r>
        <w:r w:rsidR="00640108">
          <w:rPr>
            <w:noProof/>
            <w:webHidden/>
          </w:rPr>
          <w:tab/>
        </w:r>
        <w:r w:rsidR="00640108">
          <w:rPr>
            <w:noProof/>
            <w:webHidden/>
          </w:rPr>
          <w:fldChar w:fldCharType="begin"/>
        </w:r>
        <w:r w:rsidR="00640108">
          <w:rPr>
            <w:noProof/>
            <w:webHidden/>
          </w:rPr>
          <w:instrText xml:space="preserve"> PAGEREF _Toc71562986 \h </w:instrText>
        </w:r>
        <w:r w:rsidR="00640108">
          <w:rPr>
            <w:noProof/>
            <w:webHidden/>
          </w:rPr>
        </w:r>
        <w:r w:rsidR="00640108">
          <w:rPr>
            <w:noProof/>
            <w:webHidden/>
          </w:rPr>
          <w:fldChar w:fldCharType="separate"/>
        </w:r>
        <w:r w:rsidR="00640108">
          <w:rPr>
            <w:noProof/>
            <w:webHidden/>
          </w:rPr>
          <w:t>24</w:t>
        </w:r>
        <w:r w:rsidR="00640108">
          <w:rPr>
            <w:noProof/>
            <w:webHidden/>
          </w:rPr>
          <w:fldChar w:fldCharType="end"/>
        </w:r>
      </w:hyperlink>
    </w:p>
    <w:p w:rsidR="00640108" w:rsidRDefault="00B2113E" w14:paraId="2B74078E" w14:textId="10B1128E">
      <w:pPr>
        <w:pStyle w:val="TOC2"/>
        <w:tabs>
          <w:tab w:val="left" w:pos="880"/>
        </w:tabs>
        <w:rPr>
          <w:rFonts w:asciiTheme="minorHAnsi" w:hAnsiTheme="minorHAnsi" w:eastAsiaTheme="minorEastAsia" w:cstheme="minorBidi"/>
          <w:noProof/>
          <w:sz w:val="22"/>
          <w:szCs w:val="22"/>
        </w:rPr>
      </w:pPr>
      <w:hyperlink w:history="1" w:anchor="_Toc71562987">
        <w:r w:rsidRPr="009F13A0" w:rsidR="00640108">
          <w:rPr>
            <w:rStyle w:val="Hyperlink"/>
            <w:rFonts w:cstheme="minorHAnsi"/>
            <w:noProof/>
          </w:rPr>
          <w:t>6.7</w:t>
        </w:r>
        <w:r w:rsidR="00640108">
          <w:rPr>
            <w:rFonts w:asciiTheme="minorHAnsi" w:hAnsiTheme="minorHAnsi" w:eastAsiaTheme="minorEastAsia" w:cstheme="minorBidi"/>
            <w:noProof/>
            <w:sz w:val="22"/>
            <w:szCs w:val="22"/>
          </w:rPr>
          <w:tab/>
        </w:r>
        <w:r w:rsidRPr="009F13A0" w:rsidR="00640108">
          <w:rPr>
            <w:rStyle w:val="Hyperlink"/>
            <w:rFonts w:cstheme="minorHAnsi"/>
            <w:noProof/>
          </w:rPr>
          <w:t>Server Times</w:t>
        </w:r>
        <w:r w:rsidR="00640108">
          <w:rPr>
            <w:noProof/>
            <w:webHidden/>
          </w:rPr>
          <w:tab/>
        </w:r>
        <w:r w:rsidR="00640108">
          <w:rPr>
            <w:noProof/>
            <w:webHidden/>
          </w:rPr>
          <w:fldChar w:fldCharType="begin"/>
        </w:r>
        <w:r w:rsidR="00640108">
          <w:rPr>
            <w:noProof/>
            <w:webHidden/>
          </w:rPr>
          <w:instrText xml:space="preserve"> PAGEREF _Toc71562987 \h </w:instrText>
        </w:r>
        <w:r w:rsidR="00640108">
          <w:rPr>
            <w:noProof/>
            <w:webHidden/>
          </w:rPr>
        </w:r>
        <w:r w:rsidR="00640108">
          <w:rPr>
            <w:noProof/>
            <w:webHidden/>
          </w:rPr>
          <w:fldChar w:fldCharType="separate"/>
        </w:r>
        <w:r w:rsidR="00640108">
          <w:rPr>
            <w:noProof/>
            <w:webHidden/>
          </w:rPr>
          <w:t>24</w:t>
        </w:r>
        <w:r w:rsidR="00640108">
          <w:rPr>
            <w:noProof/>
            <w:webHidden/>
          </w:rPr>
          <w:fldChar w:fldCharType="end"/>
        </w:r>
      </w:hyperlink>
    </w:p>
    <w:p w:rsidR="00640108" w:rsidRDefault="00B2113E" w14:paraId="1D529D97" w14:textId="335879A3">
      <w:pPr>
        <w:pStyle w:val="TOC2"/>
        <w:tabs>
          <w:tab w:val="left" w:pos="880"/>
        </w:tabs>
        <w:rPr>
          <w:rFonts w:asciiTheme="minorHAnsi" w:hAnsiTheme="minorHAnsi" w:eastAsiaTheme="minorEastAsia" w:cstheme="minorBidi"/>
          <w:noProof/>
          <w:sz w:val="22"/>
          <w:szCs w:val="22"/>
        </w:rPr>
      </w:pPr>
      <w:hyperlink w:history="1" w:anchor="_Toc71562988">
        <w:r w:rsidRPr="009F13A0" w:rsidR="00640108">
          <w:rPr>
            <w:rStyle w:val="Hyperlink"/>
            <w:rFonts w:cstheme="minorHAnsi"/>
            <w:noProof/>
          </w:rPr>
          <w:t>6.8</w:t>
        </w:r>
        <w:r w:rsidR="00640108">
          <w:rPr>
            <w:rFonts w:asciiTheme="minorHAnsi" w:hAnsiTheme="minorHAnsi" w:eastAsiaTheme="minorEastAsia" w:cstheme="minorBidi"/>
            <w:noProof/>
            <w:sz w:val="22"/>
            <w:szCs w:val="22"/>
          </w:rPr>
          <w:tab/>
        </w:r>
        <w:r w:rsidRPr="009F13A0" w:rsidR="00640108">
          <w:rPr>
            <w:rStyle w:val="Hyperlink"/>
            <w:rFonts w:cstheme="minorHAnsi"/>
            <w:noProof/>
          </w:rPr>
          <w:t>First Run</w:t>
        </w:r>
        <w:r w:rsidR="00640108">
          <w:rPr>
            <w:noProof/>
            <w:webHidden/>
          </w:rPr>
          <w:tab/>
        </w:r>
        <w:r w:rsidR="00640108">
          <w:rPr>
            <w:noProof/>
            <w:webHidden/>
          </w:rPr>
          <w:fldChar w:fldCharType="begin"/>
        </w:r>
        <w:r w:rsidR="00640108">
          <w:rPr>
            <w:noProof/>
            <w:webHidden/>
          </w:rPr>
          <w:instrText xml:space="preserve"> PAGEREF _Toc71562988 \h </w:instrText>
        </w:r>
        <w:r w:rsidR="00640108">
          <w:rPr>
            <w:noProof/>
            <w:webHidden/>
          </w:rPr>
        </w:r>
        <w:r w:rsidR="00640108">
          <w:rPr>
            <w:noProof/>
            <w:webHidden/>
          </w:rPr>
          <w:fldChar w:fldCharType="separate"/>
        </w:r>
        <w:r w:rsidR="00640108">
          <w:rPr>
            <w:noProof/>
            <w:webHidden/>
          </w:rPr>
          <w:t>24</w:t>
        </w:r>
        <w:r w:rsidR="00640108">
          <w:rPr>
            <w:noProof/>
            <w:webHidden/>
          </w:rPr>
          <w:fldChar w:fldCharType="end"/>
        </w:r>
      </w:hyperlink>
    </w:p>
    <w:p w:rsidR="00640108" w:rsidRDefault="00B2113E" w14:paraId="05747CE1" w14:textId="430C6550">
      <w:pPr>
        <w:pStyle w:val="TOC1"/>
        <w:tabs>
          <w:tab w:val="left" w:pos="440"/>
        </w:tabs>
        <w:rPr>
          <w:rFonts w:asciiTheme="minorHAnsi" w:hAnsiTheme="minorHAnsi" w:eastAsiaTheme="minorEastAsia" w:cstheme="minorBidi"/>
          <w:noProof/>
          <w:sz w:val="22"/>
          <w:szCs w:val="22"/>
        </w:rPr>
      </w:pPr>
      <w:hyperlink w:history="1" w:anchor="_Toc71562989">
        <w:r w:rsidRPr="009F13A0" w:rsidR="00640108">
          <w:rPr>
            <w:rStyle w:val="Hyperlink"/>
            <w:rFonts w:cstheme="minorHAnsi"/>
            <w:noProof/>
          </w:rPr>
          <w:t>7.</w:t>
        </w:r>
        <w:r w:rsidR="00640108">
          <w:rPr>
            <w:rFonts w:asciiTheme="minorHAnsi" w:hAnsiTheme="minorHAnsi" w:eastAsiaTheme="minorEastAsia" w:cstheme="minorBidi"/>
            <w:noProof/>
            <w:sz w:val="22"/>
            <w:szCs w:val="22"/>
          </w:rPr>
          <w:tab/>
        </w:r>
        <w:r w:rsidRPr="009F13A0" w:rsidR="00640108">
          <w:rPr>
            <w:rStyle w:val="Hyperlink"/>
            <w:rFonts w:cstheme="minorHAnsi"/>
            <w:noProof/>
          </w:rPr>
          <w:t>Integration Inventory</w:t>
        </w:r>
        <w:r w:rsidR="00640108">
          <w:rPr>
            <w:noProof/>
            <w:webHidden/>
          </w:rPr>
          <w:tab/>
        </w:r>
        <w:r w:rsidR="00640108">
          <w:rPr>
            <w:noProof/>
            <w:webHidden/>
          </w:rPr>
          <w:fldChar w:fldCharType="begin"/>
        </w:r>
        <w:r w:rsidR="00640108">
          <w:rPr>
            <w:noProof/>
            <w:webHidden/>
          </w:rPr>
          <w:instrText xml:space="preserve"> PAGEREF _Toc71562989 \h </w:instrText>
        </w:r>
        <w:r w:rsidR="00640108">
          <w:rPr>
            <w:noProof/>
            <w:webHidden/>
          </w:rPr>
        </w:r>
        <w:r w:rsidR="00640108">
          <w:rPr>
            <w:noProof/>
            <w:webHidden/>
          </w:rPr>
          <w:fldChar w:fldCharType="separate"/>
        </w:r>
        <w:r w:rsidR="00640108">
          <w:rPr>
            <w:noProof/>
            <w:webHidden/>
          </w:rPr>
          <w:t>24</w:t>
        </w:r>
        <w:r w:rsidR="00640108">
          <w:rPr>
            <w:noProof/>
            <w:webHidden/>
          </w:rPr>
          <w:fldChar w:fldCharType="end"/>
        </w:r>
      </w:hyperlink>
    </w:p>
    <w:p w:rsidR="00640108" w:rsidRDefault="00B2113E" w14:paraId="60E7811A" w14:textId="00D82356">
      <w:pPr>
        <w:pStyle w:val="TOC2"/>
        <w:tabs>
          <w:tab w:val="left" w:pos="880"/>
        </w:tabs>
        <w:rPr>
          <w:rFonts w:asciiTheme="minorHAnsi" w:hAnsiTheme="minorHAnsi" w:eastAsiaTheme="minorEastAsia" w:cstheme="minorBidi"/>
          <w:noProof/>
          <w:sz w:val="22"/>
          <w:szCs w:val="22"/>
        </w:rPr>
      </w:pPr>
      <w:hyperlink w:history="1" w:anchor="_Toc71562990">
        <w:r w:rsidRPr="009F13A0" w:rsidR="00640108">
          <w:rPr>
            <w:rStyle w:val="Hyperlink"/>
            <w:rFonts w:cstheme="minorHAnsi"/>
            <w:noProof/>
          </w:rPr>
          <w:t>7.1</w:t>
        </w:r>
        <w:r w:rsidR="00640108">
          <w:rPr>
            <w:rFonts w:asciiTheme="minorHAnsi" w:hAnsiTheme="minorHAnsi" w:eastAsiaTheme="minorEastAsia" w:cstheme="minorBidi"/>
            <w:noProof/>
            <w:sz w:val="22"/>
            <w:szCs w:val="22"/>
          </w:rPr>
          <w:tab/>
        </w:r>
        <w:r w:rsidRPr="009F13A0" w:rsidR="00640108">
          <w:rPr>
            <w:rStyle w:val="Hyperlink"/>
            <w:rFonts w:cstheme="minorHAnsi"/>
            <w:noProof/>
          </w:rPr>
          <w:t>Inventory</w:t>
        </w:r>
        <w:r w:rsidR="00640108">
          <w:rPr>
            <w:noProof/>
            <w:webHidden/>
          </w:rPr>
          <w:tab/>
        </w:r>
        <w:r w:rsidR="00640108">
          <w:rPr>
            <w:noProof/>
            <w:webHidden/>
          </w:rPr>
          <w:fldChar w:fldCharType="begin"/>
        </w:r>
        <w:r w:rsidR="00640108">
          <w:rPr>
            <w:noProof/>
            <w:webHidden/>
          </w:rPr>
          <w:instrText xml:space="preserve"> PAGEREF _Toc71562990 \h </w:instrText>
        </w:r>
        <w:r w:rsidR="00640108">
          <w:rPr>
            <w:noProof/>
            <w:webHidden/>
          </w:rPr>
        </w:r>
        <w:r w:rsidR="00640108">
          <w:rPr>
            <w:noProof/>
            <w:webHidden/>
          </w:rPr>
          <w:fldChar w:fldCharType="separate"/>
        </w:r>
        <w:r w:rsidR="00640108">
          <w:rPr>
            <w:noProof/>
            <w:webHidden/>
          </w:rPr>
          <w:t>24</w:t>
        </w:r>
        <w:r w:rsidR="00640108">
          <w:rPr>
            <w:noProof/>
            <w:webHidden/>
          </w:rPr>
          <w:fldChar w:fldCharType="end"/>
        </w:r>
      </w:hyperlink>
    </w:p>
    <w:p w:rsidR="00640108" w:rsidRDefault="00B2113E" w14:paraId="2C50B995" w14:textId="26DCA9A8">
      <w:pPr>
        <w:pStyle w:val="TOC2"/>
        <w:tabs>
          <w:tab w:val="left" w:pos="880"/>
        </w:tabs>
        <w:rPr>
          <w:rFonts w:asciiTheme="minorHAnsi" w:hAnsiTheme="minorHAnsi" w:eastAsiaTheme="minorEastAsia" w:cstheme="minorBidi"/>
          <w:noProof/>
          <w:sz w:val="22"/>
          <w:szCs w:val="22"/>
        </w:rPr>
      </w:pPr>
      <w:hyperlink w:history="1" w:anchor="_Toc71562991">
        <w:r w:rsidRPr="009F13A0" w:rsidR="00640108">
          <w:rPr>
            <w:rStyle w:val="Hyperlink"/>
            <w:rFonts w:cstheme="minorHAnsi"/>
            <w:noProof/>
          </w:rPr>
          <w:t>7.2</w:t>
        </w:r>
        <w:r w:rsidR="00640108">
          <w:rPr>
            <w:rFonts w:asciiTheme="minorHAnsi" w:hAnsiTheme="minorHAnsi" w:eastAsiaTheme="minorEastAsia" w:cstheme="minorBidi"/>
            <w:noProof/>
            <w:sz w:val="22"/>
            <w:szCs w:val="22"/>
          </w:rPr>
          <w:tab/>
        </w:r>
        <w:r w:rsidRPr="009F13A0" w:rsidR="00640108">
          <w:rPr>
            <w:rStyle w:val="Hyperlink"/>
            <w:rFonts w:cstheme="minorHAnsi"/>
            <w:noProof/>
          </w:rPr>
          <w:t>Interface Counts</w:t>
        </w:r>
        <w:r w:rsidR="00640108">
          <w:rPr>
            <w:noProof/>
            <w:webHidden/>
          </w:rPr>
          <w:tab/>
        </w:r>
        <w:r w:rsidR="00640108">
          <w:rPr>
            <w:noProof/>
            <w:webHidden/>
          </w:rPr>
          <w:fldChar w:fldCharType="begin"/>
        </w:r>
        <w:r w:rsidR="00640108">
          <w:rPr>
            <w:noProof/>
            <w:webHidden/>
          </w:rPr>
          <w:instrText xml:space="preserve"> PAGEREF _Toc71562991 \h </w:instrText>
        </w:r>
        <w:r w:rsidR="00640108">
          <w:rPr>
            <w:noProof/>
            <w:webHidden/>
          </w:rPr>
        </w:r>
        <w:r w:rsidR="00640108">
          <w:rPr>
            <w:noProof/>
            <w:webHidden/>
          </w:rPr>
          <w:fldChar w:fldCharType="separate"/>
        </w:r>
        <w:r w:rsidR="00640108">
          <w:rPr>
            <w:noProof/>
            <w:webHidden/>
          </w:rPr>
          <w:t>25</w:t>
        </w:r>
        <w:r w:rsidR="00640108">
          <w:rPr>
            <w:noProof/>
            <w:webHidden/>
          </w:rPr>
          <w:fldChar w:fldCharType="end"/>
        </w:r>
      </w:hyperlink>
    </w:p>
    <w:p w:rsidR="00640108" w:rsidRDefault="00B2113E" w14:paraId="2FEC5BA0" w14:textId="3ACC5C6E">
      <w:pPr>
        <w:pStyle w:val="TOC1"/>
        <w:tabs>
          <w:tab w:val="left" w:pos="440"/>
        </w:tabs>
        <w:rPr>
          <w:rFonts w:asciiTheme="minorHAnsi" w:hAnsiTheme="minorHAnsi" w:eastAsiaTheme="minorEastAsia" w:cstheme="minorBidi"/>
          <w:noProof/>
          <w:sz w:val="22"/>
          <w:szCs w:val="22"/>
        </w:rPr>
      </w:pPr>
      <w:hyperlink w:history="1" w:anchor="_Toc71562992">
        <w:r w:rsidRPr="009F13A0" w:rsidR="00640108">
          <w:rPr>
            <w:rStyle w:val="Hyperlink"/>
            <w:rFonts w:cstheme="minorHAnsi"/>
            <w:noProof/>
          </w:rPr>
          <w:t>8.</w:t>
        </w:r>
        <w:r w:rsidR="00640108">
          <w:rPr>
            <w:rFonts w:asciiTheme="minorHAnsi" w:hAnsiTheme="minorHAnsi" w:eastAsiaTheme="minorEastAsia" w:cstheme="minorBidi"/>
            <w:noProof/>
            <w:sz w:val="22"/>
            <w:szCs w:val="22"/>
          </w:rPr>
          <w:tab/>
        </w:r>
        <w:r w:rsidRPr="009F13A0" w:rsidR="00640108">
          <w:rPr>
            <w:rStyle w:val="Hyperlink"/>
            <w:rFonts w:cstheme="minorHAnsi"/>
            <w:noProof/>
          </w:rPr>
          <w:t>Roles and Responsibilities</w:t>
        </w:r>
        <w:r w:rsidR="00640108">
          <w:rPr>
            <w:noProof/>
            <w:webHidden/>
          </w:rPr>
          <w:tab/>
        </w:r>
        <w:r w:rsidR="00640108">
          <w:rPr>
            <w:noProof/>
            <w:webHidden/>
          </w:rPr>
          <w:fldChar w:fldCharType="begin"/>
        </w:r>
        <w:r w:rsidR="00640108">
          <w:rPr>
            <w:noProof/>
            <w:webHidden/>
          </w:rPr>
          <w:instrText xml:space="preserve"> PAGEREF _Toc71562992 \h </w:instrText>
        </w:r>
        <w:r w:rsidR="00640108">
          <w:rPr>
            <w:noProof/>
            <w:webHidden/>
          </w:rPr>
        </w:r>
        <w:r w:rsidR="00640108">
          <w:rPr>
            <w:noProof/>
            <w:webHidden/>
          </w:rPr>
          <w:fldChar w:fldCharType="separate"/>
        </w:r>
        <w:r w:rsidR="00640108">
          <w:rPr>
            <w:noProof/>
            <w:webHidden/>
          </w:rPr>
          <w:t>25</w:t>
        </w:r>
        <w:r w:rsidR="00640108">
          <w:rPr>
            <w:noProof/>
            <w:webHidden/>
          </w:rPr>
          <w:fldChar w:fldCharType="end"/>
        </w:r>
      </w:hyperlink>
    </w:p>
    <w:p w:rsidR="00640108" w:rsidRDefault="00B2113E" w14:paraId="1983E271" w14:textId="6B49FD15">
      <w:pPr>
        <w:pStyle w:val="TOC2"/>
        <w:tabs>
          <w:tab w:val="left" w:pos="880"/>
        </w:tabs>
        <w:rPr>
          <w:rFonts w:asciiTheme="minorHAnsi" w:hAnsiTheme="minorHAnsi" w:eastAsiaTheme="minorEastAsia" w:cstheme="minorBidi"/>
          <w:noProof/>
          <w:sz w:val="22"/>
          <w:szCs w:val="22"/>
        </w:rPr>
      </w:pPr>
      <w:hyperlink w:history="1" w:anchor="_Toc71562993">
        <w:r w:rsidRPr="009F13A0" w:rsidR="00640108">
          <w:rPr>
            <w:rStyle w:val="Hyperlink"/>
            <w:rFonts w:cstheme="minorHAnsi"/>
            <w:noProof/>
          </w:rPr>
          <w:t>8.1</w:t>
        </w:r>
        <w:r w:rsidR="00640108">
          <w:rPr>
            <w:rFonts w:asciiTheme="minorHAnsi" w:hAnsiTheme="minorHAnsi" w:eastAsiaTheme="minorEastAsia" w:cstheme="minorBidi"/>
            <w:noProof/>
            <w:sz w:val="22"/>
            <w:szCs w:val="22"/>
          </w:rPr>
          <w:tab/>
        </w:r>
        <w:r w:rsidRPr="009F13A0" w:rsidR="00640108">
          <w:rPr>
            <w:rStyle w:val="Hyperlink"/>
            <w:rFonts w:cstheme="minorHAnsi"/>
            <w:noProof/>
          </w:rPr>
          <w:t>Development Roles and Responsibility by Phase</w:t>
        </w:r>
        <w:r w:rsidR="00640108">
          <w:rPr>
            <w:noProof/>
            <w:webHidden/>
          </w:rPr>
          <w:tab/>
        </w:r>
        <w:r w:rsidR="00640108">
          <w:rPr>
            <w:noProof/>
            <w:webHidden/>
          </w:rPr>
          <w:fldChar w:fldCharType="begin"/>
        </w:r>
        <w:r w:rsidR="00640108">
          <w:rPr>
            <w:noProof/>
            <w:webHidden/>
          </w:rPr>
          <w:instrText xml:space="preserve"> PAGEREF _Toc71562993 \h </w:instrText>
        </w:r>
        <w:r w:rsidR="00640108">
          <w:rPr>
            <w:noProof/>
            <w:webHidden/>
          </w:rPr>
        </w:r>
        <w:r w:rsidR="00640108">
          <w:rPr>
            <w:noProof/>
            <w:webHidden/>
          </w:rPr>
          <w:fldChar w:fldCharType="separate"/>
        </w:r>
        <w:r w:rsidR="00640108">
          <w:rPr>
            <w:noProof/>
            <w:webHidden/>
          </w:rPr>
          <w:t>25</w:t>
        </w:r>
        <w:r w:rsidR="00640108">
          <w:rPr>
            <w:noProof/>
            <w:webHidden/>
          </w:rPr>
          <w:fldChar w:fldCharType="end"/>
        </w:r>
      </w:hyperlink>
    </w:p>
    <w:p w:rsidR="00640108" w:rsidRDefault="00B2113E" w14:paraId="7392D04E" w14:textId="1E56E348">
      <w:pPr>
        <w:pStyle w:val="TOC2"/>
        <w:tabs>
          <w:tab w:val="left" w:pos="880"/>
        </w:tabs>
        <w:rPr>
          <w:rFonts w:asciiTheme="minorHAnsi" w:hAnsiTheme="minorHAnsi" w:eastAsiaTheme="minorEastAsia" w:cstheme="minorBidi"/>
          <w:noProof/>
          <w:sz w:val="22"/>
          <w:szCs w:val="22"/>
        </w:rPr>
      </w:pPr>
      <w:hyperlink w:history="1" w:anchor="_Toc71562994">
        <w:r w:rsidRPr="009F13A0" w:rsidR="00640108">
          <w:rPr>
            <w:rStyle w:val="Hyperlink"/>
            <w:rFonts w:cstheme="minorHAnsi"/>
            <w:noProof/>
          </w:rPr>
          <w:t>8.2</w:t>
        </w:r>
        <w:r w:rsidR="00640108">
          <w:rPr>
            <w:rFonts w:asciiTheme="minorHAnsi" w:hAnsiTheme="minorHAnsi" w:eastAsiaTheme="minorEastAsia" w:cstheme="minorBidi"/>
            <w:noProof/>
            <w:sz w:val="22"/>
            <w:szCs w:val="22"/>
          </w:rPr>
          <w:tab/>
        </w:r>
        <w:r w:rsidRPr="009F13A0" w:rsidR="00640108">
          <w:rPr>
            <w:rStyle w:val="Hyperlink"/>
            <w:rFonts w:cstheme="minorHAnsi"/>
            <w:noProof/>
          </w:rPr>
          <w:t>Segregation of Duties (SOD)</w:t>
        </w:r>
        <w:r w:rsidR="00640108">
          <w:rPr>
            <w:noProof/>
            <w:webHidden/>
          </w:rPr>
          <w:tab/>
        </w:r>
        <w:r w:rsidR="00640108">
          <w:rPr>
            <w:noProof/>
            <w:webHidden/>
          </w:rPr>
          <w:fldChar w:fldCharType="begin"/>
        </w:r>
        <w:r w:rsidR="00640108">
          <w:rPr>
            <w:noProof/>
            <w:webHidden/>
          </w:rPr>
          <w:instrText xml:space="preserve"> PAGEREF _Toc71562994 \h </w:instrText>
        </w:r>
        <w:r w:rsidR="00640108">
          <w:rPr>
            <w:noProof/>
            <w:webHidden/>
          </w:rPr>
        </w:r>
        <w:r w:rsidR="00640108">
          <w:rPr>
            <w:noProof/>
            <w:webHidden/>
          </w:rPr>
          <w:fldChar w:fldCharType="separate"/>
        </w:r>
        <w:r w:rsidR="00640108">
          <w:rPr>
            <w:noProof/>
            <w:webHidden/>
          </w:rPr>
          <w:t>26</w:t>
        </w:r>
        <w:r w:rsidR="00640108">
          <w:rPr>
            <w:noProof/>
            <w:webHidden/>
          </w:rPr>
          <w:fldChar w:fldCharType="end"/>
        </w:r>
      </w:hyperlink>
    </w:p>
    <w:p w:rsidR="00640108" w:rsidRDefault="00B2113E" w14:paraId="624E3692" w14:textId="552F5716">
      <w:pPr>
        <w:pStyle w:val="TOC1"/>
        <w:tabs>
          <w:tab w:val="left" w:pos="440"/>
        </w:tabs>
        <w:rPr>
          <w:rFonts w:asciiTheme="minorHAnsi" w:hAnsiTheme="minorHAnsi" w:eastAsiaTheme="minorEastAsia" w:cstheme="minorBidi"/>
          <w:noProof/>
          <w:sz w:val="22"/>
          <w:szCs w:val="22"/>
        </w:rPr>
      </w:pPr>
      <w:hyperlink w:history="1" w:anchor="_Toc71562995">
        <w:r w:rsidRPr="009F13A0" w:rsidR="00640108">
          <w:rPr>
            <w:rStyle w:val="Hyperlink"/>
            <w:rFonts w:cstheme="minorHAnsi"/>
            <w:noProof/>
          </w:rPr>
          <w:t>9.</w:t>
        </w:r>
        <w:r w:rsidR="00640108">
          <w:rPr>
            <w:rFonts w:asciiTheme="minorHAnsi" w:hAnsiTheme="minorHAnsi" w:eastAsiaTheme="minorEastAsia" w:cstheme="minorBidi"/>
            <w:noProof/>
            <w:sz w:val="22"/>
            <w:szCs w:val="22"/>
          </w:rPr>
          <w:tab/>
        </w:r>
        <w:r w:rsidRPr="009F13A0" w:rsidR="00640108">
          <w:rPr>
            <w:rStyle w:val="Hyperlink"/>
            <w:rFonts w:cstheme="minorHAnsi"/>
            <w:noProof/>
          </w:rPr>
          <w:t>Existing SuccessFactors/SAP HRIS/ERP Integrations - TBD</w:t>
        </w:r>
        <w:r w:rsidR="00640108">
          <w:rPr>
            <w:noProof/>
            <w:webHidden/>
          </w:rPr>
          <w:tab/>
        </w:r>
        <w:r w:rsidR="00640108">
          <w:rPr>
            <w:noProof/>
            <w:webHidden/>
          </w:rPr>
          <w:fldChar w:fldCharType="begin"/>
        </w:r>
        <w:r w:rsidR="00640108">
          <w:rPr>
            <w:noProof/>
            <w:webHidden/>
          </w:rPr>
          <w:instrText xml:space="preserve"> PAGEREF _Toc71562995 \h </w:instrText>
        </w:r>
        <w:r w:rsidR="00640108">
          <w:rPr>
            <w:noProof/>
            <w:webHidden/>
          </w:rPr>
        </w:r>
        <w:r w:rsidR="00640108">
          <w:rPr>
            <w:noProof/>
            <w:webHidden/>
          </w:rPr>
          <w:fldChar w:fldCharType="separate"/>
        </w:r>
        <w:r w:rsidR="00640108">
          <w:rPr>
            <w:noProof/>
            <w:webHidden/>
          </w:rPr>
          <w:t>26</w:t>
        </w:r>
        <w:r w:rsidR="00640108">
          <w:rPr>
            <w:noProof/>
            <w:webHidden/>
          </w:rPr>
          <w:fldChar w:fldCharType="end"/>
        </w:r>
      </w:hyperlink>
    </w:p>
    <w:p w:rsidR="00640108" w:rsidRDefault="00B2113E" w14:paraId="6D907127" w14:textId="61117112">
      <w:pPr>
        <w:pStyle w:val="TOC1"/>
        <w:tabs>
          <w:tab w:val="left" w:pos="660"/>
        </w:tabs>
        <w:rPr>
          <w:rFonts w:asciiTheme="minorHAnsi" w:hAnsiTheme="minorHAnsi" w:eastAsiaTheme="minorEastAsia" w:cstheme="minorBidi"/>
          <w:noProof/>
          <w:sz w:val="22"/>
          <w:szCs w:val="22"/>
        </w:rPr>
      </w:pPr>
      <w:hyperlink w:history="1" w:anchor="_Toc71562996">
        <w:r w:rsidRPr="009F13A0" w:rsidR="00640108">
          <w:rPr>
            <w:rStyle w:val="Hyperlink"/>
            <w:rFonts w:cstheme="minorHAnsi"/>
            <w:noProof/>
          </w:rPr>
          <w:t>10.</w:t>
        </w:r>
        <w:r w:rsidR="00640108">
          <w:rPr>
            <w:rFonts w:asciiTheme="minorHAnsi" w:hAnsiTheme="minorHAnsi" w:eastAsiaTheme="minorEastAsia" w:cstheme="minorBidi"/>
            <w:noProof/>
            <w:sz w:val="22"/>
            <w:szCs w:val="22"/>
          </w:rPr>
          <w:tab/>
        </w:r>
        <w:r w:rsidRPr="009F13A0" w:rsidR="00640108">
          <w:rPr>
            <w:rStyle w:val="Hyperlink"/>
            <w:rFonts w:cstheme="minorHAnsi"/>
            <w:noProof/>
          </w:rPr>
          <w:t>Appendix</w:t>
        </w:r>
        <w:r w:rsidR="00640108">
          <w:rPr>
            <w:noProof/>
            <w:webHidden/>
          </w:rPr>
          <w:tab/>
        </w:r>
        <w:r w:rsidR="00640108">
          <w:rPr>
            <w:noProof/>
            <w:webHidden/>
          </w:rPr>
          <w:fldChar w:fldCharType="begin"/>
        </w:r>
        <w:r w:rsidR="00640108">
          <w:rPr>
            <w:noProof/>
            <w:webHidden/>
          </w:rPr>
          <w:instrText xml:space="preserve"> PAGEREF _Toc71562996 \h </w:instrText>
        </w:r>
        <w:r w:rsidR="00640108">
          <w:rPr>
            <w:noProof/>
            <w:webHidden/>
          </w:rPr>
        </w:r>
        <w:r w:rsidR="00640108">
          <w:rPr>
            <w:noProof/>
            <w:webHidden/>
          </w:rPr>
          <w:fldChar w:fldCharType="separate"/>
        </w:r>
        <w:r w:rsidR="00640108">
          <w:rPr>
            <w:noProof/>
            <w:webHidden/>
          </w:rPr>
          <w:t>27</w:t>
        </w:r>
        <w:r w:rsidR="00640108">
          <w:rPr>
            <w:noProof/>
            <w:webHidden/>
          </w:rPr>
          <w:fldChar w:fldCharType="end"/>
        </w:r>
      </w:hyperlink>
    </w:p>
    <w:p w:rsidR="00640108" w:rsidRDefault="00B2113E" w14:paraId="5951D782" w14:textId="698AB7C0">
      <w:pPr>
        <w:pStyle w:val="TOC2"/>
        <w:tabs>
          <w:tab w:val="left" w:pos="880"/>
        </w:tabs>
        <w:rPr>
          <w:rFonts w:asciiTheme="minorHAnsi" w:hAnsiTheme="minorHAnsi" w:eastAsiaTheme="minorEastAsia" w:cstheme="minorBidi"/>
          <w:noProof/>
          <w:sz w:val="22"/>
          <w:szCs w:val="22"/>
        </w:rPr>
      </w:pPr>
      <w:hyperlink w:history="1" w:anchor="_Toc71562997">
        <w:r w:rsidRPr="009F13A0" w:rsidR="00640108">
          <w:rPr>
            <w:rStyle w:val="Hyperlink"/>
            <w:rFonts w:cstheme="minorHAnsi"/>
            <w:noProof/>
          </w:rPr>
          <w:t>10.1</w:t>
        </w:r>
        <w:r w:rsidR="00640108">
          <w:rPr>
            <w:rFonts w:asciiTheme="minorHAnsi" w:hAnsiTheme="minorHAnsi" w:eastAsiaTheme="minorEastAsia" w:cstheme="minorBidi"/>
            <w:noProof/>
            <w:sz w:val="22"/>
            <w:szCs w:val="22"/>
          </w:rPr>
          <w:tab/>
        </w:r>
        <w:r w:rsidRPr="009F13A0" w:rsidR="00640108">
          <w:rPr>
            <w:rStyle w:val="Hyperlink"/>
            <w:rFonts w:cstheme="minorHAnsi"/>
            <w:noProof/>
          </w:rPr>
          <w:t>Interface Inventory</w:t>
        </w:r>
        <w:r w:rsidR="00640108">
          <w:rPr>
            <w:noProof/>
            <w:webHidden/>
          </w:rPr>
          <w:tab/>
        </w:r>
        <w:r w:rsidR="00640108">
          <w:rPr>
            <w:noProof/>
            <w:webHidden/>
          </w:rPr>
          <w:fldChar w:fldCharType="begin"/>
        </w:r>
        <w:r w:rsidR="00640108">
          <w:rPr>
            <w:noProof/>
            <w:webHidden/>
          </w:rPr>
          <w:instrText xml:space="preserve"> PAGEREF _Toc71562997 \h </w:instrText>
        </w:r>
        <w:r w:rsidR="00640108">
          <w:rPr>
            <w:noProof/>
            <w:webHidden/>
          </w:rPr>
        </w:r>
        <w:r w:rsidR="00640108">
          <w:rPr>
            <w:noProof/>
            <w:webHidden/>
          </w:rPr>
          <w:fldChar w:fldCharType="separate"/>
        </w:r>
        <w:r w:rsidR="00640108">
          <w:rPr>
            <w:noProof/>
            <w:webHidden/>
          </w:rPr>
          <w:t>27</w:t>
        </w:r>
        <w:r w:rsidR="00640108">
          <w:rPr>
            <w:noProof/>
            <w:webHidden/>
          </w:rPr>
          <w:fldChar w:fldCharType="end"/>
        </w:r>
      </w:hyperlink>
    </w:p>
    <w:p w:rsidR="00640108" w:rsidRDefault="00B2113E" w14:paraId="33C57743" w14:textId="7C035E0E">
      <w:pPr>
        <w:pStyle w:val="TOC2"/>
        <w:tabs>
          <w:tab w:val="left" w:pos="880"/>
        </w:tabs>
        <w:rPr>
          <w:rFonts w:asciiTheme="minorHAnsi" w:hAnsiTheme="minorHAnsi" w:eastAsiaTheme="minorEastAsia" w:cstheme="minorBidi"/>
          <w:noProof/>
          <w:sz w:val="22"/>
          <w:szCs w:val="22"/>
        </w:rPr>
      </w:pPr>
      <w:hyperlink w:history="1" w:anchor="_Toc71562998">
        <w:r w:rsidRPr="009F13A0" w:rsidR="00640108">
          <w:rPr>
            <w:rStyle w:val="Hyperlink"/>
            <w:rFonts w:cstheme="minorHAnsi"/>
            <w:noProof/>
          </w:rPr>
          <w:t>10.2</w:t>
        </w:r>
        <w:r w:rsidR="00640108">
          <w:rPr>
            <w:rFonts w:asciiTheme="minorHAnsi" w:hAnsiTheme="minorHAnsi" w:eastAsiaTheme="minorEastAsia" w:cstheme="minorBidi"/>
            <w:noProof/>
            <w:sz w:val="22"/>
            <w:szCs w:val="22"/>
          </w:rPr>
          <w:tab/>
        </w:r>
        <w:r w:rsidRPr="009F13A0" w:rsidR="00640108">
          <w:rPr>
            <w:rStyle w:val="Hyperlink"/>
            <w:rFonts w:cstheme="minorHAnsi"/>
            <w:noProof/>
          </w:rPr>
          <w:t>Specification (FS/TS) Template</w:t>
        </w:r>
        <w:r w:rsidR="00640108">
          <w:rPr>
            <w:noProof/>
            <w:webHidden/>
          </w:rPr>
          <w:tab/>
        </w:r>
        <w:r w:rsidR="00640108">
          <w:rPr>
            <w:noProof/>
            <w:webHidden/>
          </w:rPr>
          <w:fldChar w:fldCharType="begin"/>
        </w:r>
        <w:r w:rsidR="00640108">
          <w:rPr>
            <w:noProof/>
            <w:webHidden/>
          </w:rPr>
          <w:instrText xml:space="preserve"> PAGEREF _Toc71562998 \h </w:instrText>
        </w:r>
        <w:r w:rsidR="00640108">
          <w:rPr>
            <w:noProof/>
            <w:webHidden/>
          </w:rPr>
        </w:r>
        <w:r w:rsidR="00640108">
          <w:rPr>
            <w:noProof/>
            <w:webHidden/>
          </w:rPr>
          <w:fldChar w:fldCharType="separate"/>
        </w:r>
        <w:r w:rsidR="00640108">
          <w:rPr>
            <w:noProof/>
            <w:webHidden/>
          </w:rPr>
          <w:t>27</w:t>
        </w:r>
        <w:r w:rsidR="00640108">
          <w:rPr>
            <w:noProof/>
            <w:webHidden/>
          </w:rPr>
          <w:fldChar w:fldCharType="end"/>
        </w:r>
      </w:hyperlink>
    </w:p>
    <w:p w:rsidR="00640108" w:rsidRDefault="00B2113E" w14:paraId="397D016F" w14:textId="27962501">
      <w:pPr>
        <w:pStyle w:val="TOC2"/>
        <w:tabs>
          <w:tab w:val="left" w:pos="880"/>
        </w:tabs>
        <w:rPr>
          <w:rFonts w:asciiTheme="minorHAnsi" w:hAnsiTheme="minorHAnsi" w:eastAsiaTheme="minorEastAsia" w:cstheme="minorBidi"/>
          <w:noProof/>
          <w:sz w:val="22"/>
          <w:szCs w:val="22"/>
        </w:rPr>
      </w:pPr>
      <w:hyperlink w:history="1" w:anchor="_Toc71562999">
        <w:r w:rsidRPr="009F13A0" w:rsidR="00640108">
          <w:rPr>
            <w:rStyle w:val="Hyperlink"/>
            <w:rFonts w:cstheme="minorHAnsi"/>
            <w:noProof/>
          </w:rPr>
          <w:t>10.3</w:t>
        </w:r>
        <w:r w:rsidR="00640108">
          <w:rPr>
            <w:rFonts w:asciiTheme="minorHAnsi" w:hAnsiTheme="minorHAnsi" w:eastAsiaTheme="minorEastAsia" w:cstheme="minorBidi"/>
            <w:noProof/>
            <w:sz w:val="22"/>
            <w:szCs w:val="22"/>
          </w:rPr>
          <w:tab/>
        </w:r>
        <w:r w:rsidRPr="009F13A0" w:rsidR="00640108">
          <w:rPr>
            <w:rStyle w:val="Hyperlink"/>
            <w:rFonts w:cstheme="minorHAnsi"/>
            <w:noProof/>
          </w:rPr>
          <w:t>Tenneco Interface Tracker Template</w:t>
        </w:r>
        <w:r w:rsidR="00640108">
          <w:rPr>
            <w:noProof/>
            <w:webHidden/>
          </w:rPr>
          <w:tab/>
        </w:r>
        <w:r w:rsidR="00640108">
          <w:rPr>
            <w:noProof/>
            <w:webHidden/>
          </w:rPr>
          <w:fldChar w:fldCharType="begin"/>
        </w:r>
        <w:r w:rsidR="00640108">
          <w:rPr>
            <w:noProof/>
            <w:webHidden/>
          </w:rPr>
          <w:instrText xml:space="preserve"> PAGEREF _Toc71562999 \h </w:instrText>
        </w:r>
        <w:r w:rsidR="00640108">
          <w:rPr>
            <w:noProof/>
            <w:webHidden/>
          </w:rPr>
        </w:r>
        <w:r w:rsidR="00640108">
          <w:rPr>
            <w:noProof/>
            <w:webHidden/>
          </w:rPr>
          <w:fldChar w:fldCharType="separate"/>
        </w:r>
        <w:r w:rsidR="00640108">
          <w:rPr>
            <w:noProof/>
            <w:webHidden/>
          </w:rPr>
          <w:t>27</w:t>
        </w:r>
        <w:r w:rsidR="00640108">
          <w:rPr>
            <w:noProof/>
            <w:webHidden/>
          </w:rPr>
          <w:fldChar w:fldCharType="end"/>
        </w:r>
      </w:hyperlink>
    </w:p>
    <w:p w:rsidR="009B2219" w:rsidP="003D5ECA" w:rsidRDefault="003D30B3" w14:paraId="32AA189F" w14:textId="0BACCCBB">
      <w:pPr>
        <w:rPr>
          <w:rFonts w:ascii="Arial" w:hAnsi="Arial" w:cs="Arial"/>
          <w:sz w:val="24"/>
          <w:lang w:val="en-GB"/>
        </w:rPr>
      </w:pPr>
      <w:r w:rsidRPr="001C73AD">
        <w:rPr>
          <w:rFonts w:ascii="Arial" w:hAnsi="Arial" w:cs="Arial"/>
          <w:sz w:val="24"/>
          <w:lang w:val="en-GB"/>
        </w:rPr>
        <w:fldChar w:fldCharType="end"/>
      </w:r>
    </w:p>
    <w:p w:rsidR="00CF5E16" w:rsidRDefault="00CF5E16" w14:paraId="427F5125" w14:textId="77777777">
      <w:pPr>
        <w:ind w:left="360"/>
        <w:rPr>
          <w:rFonts w:ascii="Arial" w:hAnsi="Arial" w:cs="Arial"/>
          <w:sz w:val="24"/>
          <w:lang w:val="en-GB"/>
        </w:rPr>
      </w:pPr>
      <w:r>
        <w:rPr>
          <w:rFonts w:ascii="Arial" w:hAnsi="Arial" w:cs="Arial"/>
          <w:sz w:val="24"/>
          <w:lang w:val="en-GB"/>
        </w:rPr>
        <w:br w:type="page"/>
      </w:r>
    </w:p>
    <w:p w:rsidR="00CF5E16" w:rsidP="003D5ECA" w:rsidRDefault="00CF5E16" w14:paraId="2958D9ED" w14:textId="77777777">
      <w:pPr>
        <w:rPr>
          <w:rFonts w:ascii="Arial" w:hAnsi="Arial" w:cs="Arial"/>
          <w:sz w:val="24"/>
          <w:szCs w:val="24"/>
        </w:rPr>
      </w:pPr>
    </w:p>
    <w:p w:rsidRPr="005662B9" w:rsidR="00CF5E16" w:rsidP="00CF5E16" w:rsidRDefault="0087014A" w14:paraId="50AD18A3" w14:textId="77777777">
      <w:pPr>
        <w:pStyle w:val="Heading1"/>
        <w:rPr>
          <w:rFonts w:asciiTheme="minorHAnsi" w:hAnsiTheme="minorHAnsi" w:cstheme="minorHAnsi"/>
        </w:rPr>
      </w:pPr>
      <w:bookmarkStart w:name="_Toc71562945" w:id="7"/>
      <w:r w:rsidRPr="005662B9">
        <w:rPr>
          <w:rFonts w:asciiTheme="minorHAnsi" w:hAnsiTheme="minorHAnsi" w:cstheme="minorHAnsi"/>
        </w:rPr>
        <w:t>Introduction</w:t>
      </w:r>
      <w:bookmarkEnd w:id="7"/>
    </w:p>
    <w:p w:rsidR="00CF5E16" w:rsidP="00224199" w:rsidRDefault="00224199" w14:paraId="1B970041" w14:textId="06F432CB">
      <w:r w:rsidRPr="00224199">
        <w:t xml:space="preserve">This document outlines the </w:t>
      </w:r>
      <w:r w:rsidR="00A779CA">
        <w:t>I</w:t>
      </w:r>
      <w:r w:rsidRPr="00224199">
        <w:t xml:space="preserve">ntegration </w:t>
      </w:r>
      <w:r w:rsidR="00A779CA">
        <w:t>S</w:t>
      </w:r>
      <w:r w:rsidRPr="00224199">
        <w:t xml:space="preserve">trategy for </w:t>
      </w:r>
      <w:r w:rsidRPr="00B3153D" w:rsidR="007F1286">
        <w:t>Program Equip [Phase 1]</w:t>
      </w:r>
      <w:r>
        <w:t xml:space="preserve">.  The overall goal of </w:t>
      </w:r>
      <w:r w:rsidR="005210B2">
        <w:t xml:space="preserve">the </w:t>
      </w:r>
      <w:r>
        <w:t>pro</w:t>
      </w:r>
      <w:r w:rsidR="007F1286">
        <w:t>gram</w:t>
      </w:r>
      <w:r>
        <w:t xml:space="preserve"> is to migrate from current </w:t>
      </w:r>
      <w:r w:rsidRPr="00B3153D" w:rsidR="007F1286">
        <w:t>SAP HRIS application</w:t>
      </w:r>
      <w:r w:rsidR="00A779CA">
        <w:t>s</w:t>
      </w:r>
      <w:r w:rsidR="000F55DA">
        <w:t xml:space="preserve"> </w:t>
      </w:r>
      <w:r w:rsidR="00A779CA">
        <w:t>[</w:t>
      </w:r>
      <w:r w:rsidRPr="00B3153D" w:rsidR="00A779CA">
        <w:t xml:space="preserve">H1P (MP/RP), </w:t>
      </w:r>
      <w:r w:rsidRPr="00B3153D" w:rsidR="007F1286">
        <w:t xml:space="preserve">H1P (CA/PT), </w:t>
      </w:r>
      <w:r w:rsidR="00A779CA">
        <w:t>H</w:t>
      </w:r>
      <w:r w:rsidRPr="00B3153D" w:rsidR="007F1286">
        <w:t xml:space="preserve">PC, and </w:t>
      </w:r>
      <w:r w:rsidR="00A779CA">
        <w:t>V</w:t>
      </w:r>
      <w:r w:rsidRPr="00B3153D" w:rsidR="007F1286">
        <w:t>PC</w:t>
      </w:r>
      <w:r w:rsidR="00A779CA">
        <w:t>]</w:t>
      </w:r>
      <w:r w:rsidRPr="00B3153D" w:rsidR="007F1286">
        <w:t xml:space="preserve"> to the new cloud based SuccessFactors application. </w:t>
      </w:r>
      <w:r w:rsidR="005B23EE">
        <w:t xml:space="preserve">The business functions within </w:t>
      </w:r>
      <w:r w:rsidR="00C30C58">
        <w:t xml:space="preserve">scope </w:t>
      </w:r>
      <w:r w:rsidR="005B23EE">
        <w:t xml:space="preserve">are Core HR </w:t>
      </w:r>
      <w:r w:rsidR="005210B2">
        <w:t xml:space="preserve">for </w:t>
      </w:r>
      <w:r w:rsidR="005B23EE">
        <w:t xml:space="preserve">Employee Central. </w:t>
      </w:r>
    </w:p>
    <w:p w:rsidR="005B23EE" w:rsidP="00224199" w:rsidRDefault="005B23EE" w14:paraId="0AF18BB1" w14:textId="77777777"/>
    <w:p w:rsidR="00224199" w:rsidP="00224199" w:rsidRDefault="005210B2" w14:paraId="6F88C31D" w14:textId="3814C156">
      <w:r>
        <w:t xml:space="preserve">Some </w:t>
      </w:r>
      <w:r w:rsidR="005B23EE">
        <w:t xml:space="preserve">integrations currently exist with </w:t>
      </w:r>
      <w:r w:rsidR="009A7FA7">
        <w:t xml:space="preserve">SAP </w:t>
      </w:r>
      <w:r w:rsidRPr="00B3153D" w:rsidR="007F1286">
        <w:t>HRIS application</w:t>
      </w:r>
      <w:r w:rsidR="000F55DA">
        <w:t xml:space="preserve"> </w:t>
      </w:r>
      <w:r w:rsidR="005B23EE">
        <w:t xml:space="preserve">that will need to be replicated. </w:t>
      </w:r>
      <w:r>
        <w:t>Some integrations will remain i</w:t>
      </w:r>
      <w:r w:rsidR="007F1286">
        <w:t>n</w:t>
      </w:r>
      <w:r>
        <w:t xml:space="preserve"> SAP </w:t>
      </w:r>
      <w:r w:rsidRPr="00B3153D" w:rsidR="007F1286">
        <w:t>HRIS application</w:t>
      </w:r>
      <w:r w:rsidR="00233071">
        <w:t>s</w:t>
      </w:r>
      <w:r>
        <w:t xml:space="preserve">, for these, focus is on breakage and remediation. </w:t>
      </w:r>
      <w:r w:rsidR="005B23EE">
        <w:t xml:space="preserve">A few </w:t>
      </w:r>
      <w:r w:rsidR="00951CCC">
        <w:t>integrations</w:t>
      </w:r>
      <w:r w:rsidR="000F55DA">
        <w:t xml:space="preserve"> </w:t>
      </w:r>
      <w:r w:rsidR="00951CCC">
        <w:t>currently</w:t>
      </w:r>
      <w:r w:rsidR="000F55DA">
        <w:t xml:space="preserve"> </w:t>
      </w:r>
      <w:r w:rsidR="00951CCC">
        <w:t xml:space="preserve">existing with </w:t>
      </w:r>
      <w:r w:rsidR="009A7FA7">
        <w:t xml:space="preserve">SAP </w:t>
      </w:r>
      <w:r w:rsidRPr="00B3153D" w:rsidR="000F6BC0">
        <w:t>HRIS application</w:t>
      </w:r>
      <w:r w:rsidR="00951CCC">
        <w:t xml:space="preserve"> will no longer be needed due to how SuccessFactors operates. And </w:t>
      </w:r>
      <w:r w:rsidR="00552B31">
        <w:t>some</w:t>
      </w:r>
      <w:r w:rsidR="00951CCC">
        <w:t xml:space="preserve"> integrations are expected to be new</w:t>
      </w:r>
      <w:r w:rsidR="00552B31">
        <w:t xml:space="preserve"> of which most of them </w:t>
      </w:r>
      <w:r w:rsidR="00905D60">
        <w:t xml:space="preserve">will be Standard ones. </w:t>
      </w:r>
    </w:p>
    <w:p w:rsidR="005210B2" w:rsidP="00224199" w:rsidRDefault="005210B2" w14:paraId="6CB22A1E" w14:textId="77777777"/>
    <w:p w:rsidR="00CC1E26" w:rsidP="00224199" w:rsidRDefault="005210B2" w14:paraId="0A06A109" w14:textId="77777777">
      <w:r>
        <w:t xml:space="preserve">See section </w:t>
      </w:r>
      <w:r w:rsidR="006F5348">
        <w:t>2.2</w:t>
      </w:r>
      <w:r>
        <w:t xml:space="preserve"> for Integration Types</w:t>
      </w:r>
      <w:r w:rsidR="009C280F">
        <w:t xml:space="preserve"> and 2.3 for Development Types</w:t>
      </w:r>
    </w:p>
    <w:p w:rsidR="00CC1E26" w:rsidP="00224199" w:rsidRDefault="00CC1E26" w14:paraId="3B5C8B8B" w14:textId="77777777"/>
    <w:p w:rsidR="00CC1E26" w:rsidP="00CC1E26" w:rsidRDefault="00CC1E26" w14:paraId="686232F4" w14:textId="77777777">
      <w:r w:rsidRPr="00B3153D">
        <w:t>The following list contains the countries in scope for Program Equip [Phase 1]:</w:t>
      </w:r>
    </w:p>
    <w:p w:rsidR="00CC1E26" w:rsidP="00CC1E26" w:rsidRDefault="00CC1E26" w14:paraId="1A49A438" w14:textId="77777777"/>
    <w:p w:rsidRPr="00B3153D" w:rsidR="00CC1E26" w:rsidP="00CC1E26" w:rsidRDefault="00CC1E26" w14:paraId="162DA933" w14:textId="77777777">
      <w:r w:rsidRPr="004211B8">
        <w:rPr>
          <w:noProof/>
        </w:rPr>
        <w:drawing>
          <wp:inline distT="0" distB="0" distL="0" distR="0" wp14:anchorId="617B326E" wp14:editId="4E4A89B1">
            <wp:extent cx="4200525" cy="2409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0525" cy="2409825"/>
                    </a:xfrm>
                    <a:prstGeom prst="rect">
                      <a:avLst/>
                    </a:prstGeom>
                    <a:noFill/>
                    <a:ln>
                      <a:noFill/>
                    </a:ln>
                  </pic:spPr>
                </pic:pic>
              </a:graphicData>
            </a:graphic>
          </wp:inline>
        </w:drawing>
      </w:r>
    </w:p>
    <w:p w:rsidRPr="00B3153D" w:rsidR="00CC1E26" w:rsidP="00CC1E26" w:rsidRDefault="00CC1E26" w14:paraId="70C0CD7C" w14:textId="77777777"/>
    <w:p w:rsidRPr="00B3153D" w:rsidR="00CC1E26" w:rsidP="00CC1E26" w:rsidRDefault="00CC1E26" w14:paraId="2F980496" w14:textId="77777777">
      <w:r w:rsidRPr="00B3153D">
        <w:t>The following list contains the languages in scope for Program Equip [Phase 1]:</w:t>
      </w:r>
    </w:p>
    <w:p w:rsidRPr="00B3153D" w:rsidR="00CC1E26" w:rsidP="00CC1E26" w:rsidRDefault="00CC1E26" w14:paraId="75F4AFC0" w14:textId="77777777"/>
    <w:p w:rsidRPr="00B3153D" w:rsidR="00CC1E26" w:rsidP="00CC1E26" w:rsidRDefault="00CC1E26" w14:paraId="470760F8" w14:textId="77777777">
      <w:r w:rsidRPr="00B3153D">
        <w:rPr>
          <w:noProof/>
        </w:rPr>
        <w:drawing>
          <wp:inline distT="0" distB="0" distL="0" distR="0" wp14:anchorId="1C911C13" wp14:editId="05EED767">
            <wp:extent cx="2423160" cy="922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3160" cy="922020"/>
                    </a:xfrm>
                    <a:prstGeom prst="rect">
                      <a:avLst/>
                    </a:prstGeom>
                    <a:noFill/>
                    <a:ln>
                      <a:noFill/>
                    </a:ln>
                  </pic:spPr>
                </pic:pic>
              </a:graphicData>
            </a:graphic>
          </wp:inline>
        </w:drawing>
      </w:r>
    </w:p>
    <w:p w:rsidR="00CC1E26" w:rsidP="00224199" w:rsidRDefault="00CC1E26" w14:paraId="011FECA1" w14:textId="77777777"/>
    <w:p w:rsidRPr="00224199" w:rsidR="005210B2" w:rsidP="00224199" w:rsidRDefault="005210B2" w14:paraId="40C58A7F" w14:textId="77777777"/>
    <w:p w:rsidRPr="005662B9" w:rsidR="00CF5E16" w:rsidP="00C35D73" w:rsidRDefault="00B11694" w14:paraId="755EF1D7" w14:textId="77777777">
      <w:pPr>
        <w:pStyle w:val="Heading1"/>
        <w:rPr>
          <w:rFonts w:asciiTheme="minorHAnsi" w:hAnsiTheme="minorHAnsi" w:cstheme="minorHAnsi"/>
        </w:rPr>
      </w:pPr>
      <w:bookmarkStart w:name="_Toc71562946" w:id="8"/>
      <w:r w:rsidRPr="005662B9">
        <w:rPr>
          <w:rFonts w:asciiTheme="minorHAnsi" w:hAnsiTheme="minorHAnsi" w:cstheme="minorHAnsi"/>
        </w:rPr>
        <w:t>Architecture</w:t>
      </w:r>
      <w:bookmarkEnd w:id="8"/>
    </w:p>
    <w:p w:rsidRPr="005662B9" w:rsidR="0087014A" w:rsidP="0087014A" w:rsidRDefault="00E6460D" w14:paraId="5670CA41" w14:textId="77777777">
      <w:pPr>
        <w:pStyle w:val="Heading2"/>
        <w:rPr>
          <w:rFonts w:asciiTheme="minorHAnsi" w:hAnsiTheme="minorHAnsi" w:cstheme="minorHAnsi"/>
        </w:rPr>
      </w:pPr>
      <w:bookmarkStart w:name="_Toc71562947" w:id="9"/>
      <w:r w:rsidRPr="005662B9">
        <w:rPr>
          <w:rFonts w:asciiTheme="minorHAnsi" w:hAnsiTheme="minorHAnsi" w:cstheme="minorHAnsi"/>
        </w:rPr>
        <w:t>Integration Landscape</w:t>
      </w:r>
      <w:bookmarkEnd w:id="9"/>
    </w:p>
    <w:p w:rsidR="00312191" w:rsidP="00312191" w:rsidRDefault="00312191" w14:paraId="400BF0E9" w14:textId="76A84B0B">
      <w:pPr>
        <w:rPr>
          <w:noProof/>
        </w:rPr>
      </w:pPr>
    </w:p>
    <w:p w:rsidR="00BA3280" w:rsidP="00312191" w:rsidRDefault="00BA3280" w14:paraId="3153E427" w14:textId="4351B480">
      <w:r>
        <w:rPr>
          <w:noProof/>
        </w:rPr>
        <w:drawing>
          <wp:inline distT="0" distB="0" distL="0" distR="0" wp14:anchorId="30867794" wp14:editId="0513A966">
            <wp:extent cx="6195060" cy="36376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6195060" cy="3637612"/>
                    </a:xfrm>
                    <a:prstGeom prst="rect">
                      <a:avLst/>
                    </a:prstGeom>
                  </pic:spPr>
                </pic:pic>
              </a:graphicData>
            </a:graphic>
          </wp:inline>
        </w:drawing>
      </w:r>
    </w:p>
    <w:p w:rsidRPr="00312191" w:rsidR="00312191" w:rsidP="00312191" w:rsidRDefault="00312191" w14:paraId="2525F78F" w14:textId="29B05957"/>
    <w:p w:rsidRPr="005662B9" w:rsidR="00B70AA3" w:rsidP="00B70AA3" w:rsidRDefault="00B70AA3" w14:paraId="3C96E56B" w14:textId="77777777">
      <w:pPr>
        <w:pStyle w:val="Heading2"/>
        <w:rPr>
          <w:rFonts w:asciiTheme="minorHAnsi" w:hAnsiTheme="minorHAnsi" w:cstheme="minorHAnsi"/>
        </w:rPr>
      </w:pPr>
      <w:bookmarkStart w:name="_Toc71562948" w:id="10"/>
      <w:r w:rsidRPr="005662B9">
        <w:rPr>
          <w:rFonts w:asciiTheme="minorHAnsi" w:hAnsiTheme="minorHAnsi" w:cstheme="minorHAnsi"/>
        </w:rPr>
        <w:t>Integration Types</w:t>
      </w:r>
      <w:bookmarkEnd w:id="10"/>
      <w:r w:rsidRPr="005662B9" w:rsidR="0027763F">
        <w:rPr>
          <w:rFonts w:asciiTheme="minorHAnsi" w:hAnsiTheme="minorHAnsi" w:cstheme="minorHAnsi"/>
        </w:rPr>
        <w:t xml:space="preserve"> </w:t>
      </w:r>
      <w:r w:rsidRPr="005662B9" w:rsidR="0027763F">
        <w:rPr>
          <w:rFonts w:asciiTheme="minorHAnsi" w:hAnsiTheme="minorHAnsi" w:cstheme="minorHAnsi"/>
        </w:rPr>
        <w:tab/>
      </w:r>
    </w:p>
    <w:p w:rsidR="00F07B36" w:rsidP="00BB326B" w:rsidRDefault="00BB326B" w14:paraId="03EC03C1" w14:textId="77777777">
      <w:r w:rsidRPr="00BB326B">
        <w:t xml:space="preserve">Each </w:t>
      </w:r>
      <w:r>
        <w:t xml:space="preserve">integration will fall into one of </w:t>
      </w:r>
      <w:r w:rsidR="00B70AA3">
        <w:t>five</w:t>
      </w:r>
      <w:r>
        <w:t xml:space="preserve"> categories </w:t>
      </w:r>
      <w:r w:rsidR="00C30C58">
        <w:t>classified</w:t>
      </w:r>
      <w:r>
        <w:t xml:space="preserve"> for management</w:t>
      </w:r>
      <w:r w:rsidR="00B70AA3">
        <w:t xml:space="preserve"> of impacts and design/testing coordination</w:t>
      </w:r>
      <w:r>
        <w:t xml:space="preserve">. </w:t>
      </w:r>
    </w:p>
    <w:p w:rsidR="00B70AA3" w:rsidP="00BB326B" w:rsidRDefault="00B70AA3" w14:paraId="1058BA57" w14:textId="77777777"/>
    <w:p w:rsidRPr="00BB326B" w:rsidR="00BB326B" w:rsidP="00BB326B" w:rsidRDefault="00BB326B" w14:paraId="36F14A10" w14:textId="77777777">
      <w:r w:rsidRPr="00BB326B">
        <w:t>Type 1 – SAP Cloud and Cloud Vendors</w:t>
      </w:r>
    </w:p>
    <w:p w:rsidRPr="00BB326B" w:rsidR="00BB326B" w:rsidP="00BB326B" w:rsidRDefault="00BB326B" w14:paraId="61B312F7" w14:textId="77777777">
      <w:r w:rsidRPr="00BB326B">
        <w:t xml:space="preserve">Type 2 – SAP Cloud and </w:t>
      </w:r>
      <w:r w:rsidR="0027763F">
        <w:t xml:space="preserve">SAP On-Premise </w:t>
      </w:r>
      <w:r w:rsidR="00B70AA3">
        <w:t xml:space="preserve"> </w:t>
      </w:r>
    </w:p>
    <w:p w:rsidR="00BB326B" w:rsidP="00BB326B" w:rsidRDefault="00BB326B" w14:paraId="2DEB6EB0" w14:textId="77777777">
      <w:r w:rsidRPr="00BB326B">
        <w:t xml:space="preserve">Type 3 – </w:t>
      </w:r>
      <w:r w:rsidR="002B36AC">
        <w:t>Tenneco</w:t>
      </w:r>
      <w:r w:rsidR="00B70AA3">
        <w:t xml:space="preserve"> SAP H</w:t>
      </w:r>
      <w:r w:rsidR="0027763F">
        <w:t>CM</w:t>
      </w:r>
      <w:r w:rsidR="00B70AA3">
        <w:t xml:space="preserve"> to Cloud Vendors (note: other than SuccessFactors) </w:t>
      </w:r>
    </w:p>
    <w:p w:rsidR="00B70AA3" w:rsidP="00B70AA3" w:rsidRDefault="00BB326B" w14:paraId="3C02316D" w14:textId="77777777">
      <w:r w:rsidRPr="00BB326B">
        <w:t xml:space="preserve">Type 4 – </w:t>
      </w:r>
      <w:r w:rsidR="002B36AC">
        <w:t>Tenneco</w:t>
      </w:r>
      <w:r w:rsidR="00B70AA3">
        <w:t xml:space="preserve"> SAP H</w:t>
      </w:r>
      <w:r w:rsidR="0027763F">
        <w:t>CM</w:t>
      </w:r>
      <w:r w:rsidR="00B70AA3">
        <w:t xml:space="preserve"> to </w:t>
      </w:r>
      <w:r w:rsidR="002B36AC">
        <w:t>Tenneco</w:t>
      </w:r>
      <w:r w:rsidRPr="00BB326B">
        <w:t xml:space="preserve"> Local </w:t>
      </w:r>
      <w:r w:rsidR="00B70AA3">
        <w:t xml:space="preserve">Applications </w:t>
      </w:r>
    </w:p>
    <w:p w:rsidR="00B7730B" w:rsidP="00B7730B" w:rsidRDefault="00B7730B" w14:paraId="3B2EF41F" w14:textId="2FC70640">
      <w:r>
        <w:t xml:space="preserve">Type 5 </w:t>
      </w:r>
      <w:r w:rsidR="00B70AA3">
        <w:t>–Any integration not directly feed by types 1-4 but where HR data flows, one node downstream</w:t>
      </w:r>
    </w:p>
    <w:p w:rsidR="00F91B04" w:rsidP="00B7730B" w:rsidRDefault="00F91B04" w14:paraId="014783D2" w14:textId="2F98B61A"/>
    <w:p w:rsidR="00F91B04" w:rsidP="00B7730B" w:rsidRDefault="00F91B04" w14:paraId="108EE0BC" w14:textId="52424DDF">
      <w:r>
        <w:t>Here all the Integration Types have been outlined. For the Inventory Integrations identified in Section 7, they are categorized as T1 or T2 only.</w:t>
      </w:r>
    </w:p>
    <w:p w:rsidRPr="005662B9" w:rsidR="00B70AA3" w:rsidP="00B70AA3" w:rsidRDefault="00B70AA3" w14:paraId="135814B8" w14:textId="77777777">
      <w:pPr>
        <w:pStyle w:val="Heading2"/>
        <w:rPr>
          <w:rFonts w:asciiTheme="minorHAnsi" w:hAnsiTheme="minorHAnsi" w:cstheme="minorHAnsi"/>
        </w:rPr>
      </w:pPr>
      <w:bookmarkStart w:name="_Toc71562949" w:id="11"/>
      <w:r w:rsidRPr="005662B9">
        <w:rPr>
          <w:rFonts w:asciiTheme="minorHAnsi" w:hAnsiTheme="minorHAnsi" w:cstheme="minorHAnsi"/>
        </w:rPr>
        <w:t>Development Types</w:t>
      </w:r>
      <w:bookmarkEnd w:id="11"/>
    </w:p>
    <w:p w:rsidR="00B70AA3" w:rsidP="00B7730B" w:rsidRDefault="005005E2" w14:paraId="351F86F3" w14:textId="77777777">
      <w:r>
        <w:t xml:space="preserve">While Integration type classification is driven for better organization of identification of business and application owners, development types are to identify what organization owns the primary implementation of the integration. </w:t>
      </w:r>
    </w:p>
    <w:p w:rsidR="005005E2" w:rsidP="00B7730B" w:rsidRDefault="005005E2" w14:paraId="1588E349" w14:textId="77777777"/>
    <w:p w:rsidRPr="005005E2" w:rsidR="005005E2" w:rsidP="005005E2" w:rsidRDefault="005005E2" w14:paraId="3F84142D" w14:textId="77777777">
      <w:r w:rsidRPr="005005E2">
        <w:t>D1</w:t>
      </w:r>
      <w:r>
        <w:t xml:space="preserve"> - </w:t>
      </w:r>
      <w:r w:rsidRPr="005005E2">
        <w:t xml:space="preserve">Existing Integration Moving to SF </w:t>
      </w:r>
    </w:p>
    <w:p w:rsidRPr="005005E2" w:rsidR="005005E2" w:rsidP="005005E2" w:rsidRDefault="005005E2" w14:paraId="4906E614" w14:textId="77777777">
      <w:r w:rsidRPr="005005E2">
        <w:t>D2</w:t>
      </w:r>
      <w:r>
        <w:t xml:space="preserve"> - </w:t>
      </w:r>
      <w:r w:rsidRPr="005005E2">
        <w:t xml:space="preserve">Existing Integration Staying in Place (change impact, remediation) </w:t>
      </w:r>
    </w:p>
    <w:p w:rsidRPr="005005E2" w:rsidR="005005E2" w:rsidP="005005E2" w:rsidRDefault="005005E2" w14:paraId="28B55E0A" w14:textId="77777777">
      <w:r w:rsidRPr="005005E2">
        <w:t>D3</w:t>
      </w:r>
      <w:r>
        <w:t xml:space="preserve"> - </w:t>
      </w:r>
      <w:r w:rsidRPr="005005E2">
        <w:t xml:space="preserve">New SF Integration </w:t>
      </w:r>
    </w:p>
    <w:p w:rsidRPr="005005E2" w:rsidR="005005E2" w:rsidP="005005E2" w:rsidRDefault="005005E2" w14:paraId="50E57821" w14:textId="77777777">
      <w:r w:rsidRPr="005005E2">
        <w:t>D4</w:t>
      </w:r>
      <w:r>
        <w:t xml:space="preserve"> - </w:t>
      </w:r>
      <w:r w:rsidRPr="005005E2">
        <w:t>New SAP ECC (non</w:t>
      </w:r>
      <w:r w:rsidR="002157B1">
        <w:t>-</w:t>
      </w:r>
      <w:r w:rsidRPr="005005E2">
        <w:t xml:space="preserve">SF) Integration </w:t>
      </w:r>
    </w:p>
    <w:p w:rsidR="005005E2" w:rsidP="005005E2" w:rsidRDefault="005005E2" w14:paraId="0E3E634E" w14:textId="77777777">
      <w:r w:rsidRPr="005005E2">
        <w:t>D5</w:t>
      </w:r>
      <w:r>
        <w:t xml:space="preserve"> - </w:t>
      </w:r>
      <w:r w:rsidRPr="005005E2">
        <w:t>New Other Application Integration (ex:  SAP FI, IDAM)</w:t>
      </w:r>
    </w:p>
    <w:p w:rsidR="005005E2" w:rsidP="005005E2" w:rsidRDefault="005005E2" w14:paraId="0A746E99" w14:textId="77777777"/>
    <w:p w:rsidR="005005E2" w:rsidP="005005E2" w:rsidRDefault="005005E2" w14:paraId="2FC38D18" w14:textId="77777777"/>
    <w:p w:rsidR="005005E2" w:rsidP="005005E2" w:rsidRDefault="00E42022" w14:paraId="7C089D51" w14:textId="77777777">
      <w:r>
        <w:t>Table below shows primary ownership for implementing integration and development types:</w:t>
      </w:r>
    </w:p>
    <w:p w:rsidR="005005E2" w:rsidP="005005E2" w:rsidRDefault="005005E2" w14:paraId="71883731" w14:textId="77777777"/>
    <w:tbl>
      <w:tblPr>
        <w:tblStyle w:val="TableGrid"/>
        <w:tblW w:w="0" w:type="auto"/>
        <w:tblLook w:val="04A0" w:firstRow="1" w:lastRow="0" w:firstColumn="1" w:lastColumn="0" w:noHBand="0" w:noVBand="1"/>
      </w:tblPr>
      <w:tblGrid>
        <w:gridCol w:w="625"/>
        <w:gridCol w:w="1170"/>
        <w:gridCol w:w="1260"/>
        <w:gridCol w:w="1350"/>
        <w:gridCol w:w="1350"/>
        <w:gridCol w:w="1170"/>
      </w:tblGrid>
      <w:tr w:rsidR="008F51B0" w:rsidTr="0060071B" w14:paraId="696A06AD" w14:textId="77777777">
        <w:tc>
          <w:tcPr>
            <w:tcW w:w="625" w:type="dxa"/>
          </w:tcPr>
          <w:p w:rsidRPr="008F51B0" w:rsidR="008F51B0" w:rsidP="008F51B0" w:rsidRDefault="008F51B0" w14:paraId="11BA3BEE" w14:textId="77777777">
            <w:pPr>
              <w:jc w:val="center"/>
              <w:rPr>
                <w:rFonts w:asciiTheme="minorHAnsi" w:hAnsiTheme="minorHAnsi" w:cstheme="minorHAnsi"/>
                <w:sz w:val="22"/>
                <w:szCs w:val="22"/>
              </w:rPr>
            </w:pPr>
          </w:p>
        </w:tc>
        <w:tc>
          <w:tcPr>
            <w:tcW w:w="1170" w:type="dxa"/>
            <w:shd w:val="clear" w:color="auto" w:fill="EAF1DD" w:themeFill="accent3" w:themeFillTint="33"/>
          </w:tcPr>
          <w:p w:rsidRPr="008F51B0" w:rsidR="008F51B0" w:rsidP="008F51B0" w:rsidRDefault="008F51B0" w14:paraId="3099C6F2" w14:textId="77777777">
            <w:pPr>
              <w:jc w:val="center"/>
              <w:rPr>
                <w:rFonts w:asciiTheme="minorHAnsi" w:hAnsiTheme="minorHAnsi" w:cstheme="minorHAnsi"/>
                <w:sz w:val="22"/>
                <w:szCs w:val="22"/>
              </w:rPr>
            </w:pPr>
            <w:r>
              <w:rPr>
                <w:rFonts w:asciiTheme="minorHAnsi" w:hAnsiTheme="minorHAnsi" w:cstheme="minorHAnsi"/>
                <w:sz w:val="22"/>
                <w:szCs w:val="22"/>
              </w:rPr>
              <w:t>T1</w:t>
            </w:r>
          </w:p>
        </w:tc>
        <w:tc>
          <w:tcPr>
            <w:tcW w:w="1260" w:type="dxa"/>
            <w:shd w:val="clear" w:color="auto" w:fill="EAF1DD" w:themeFill="accent3" w:themeFillTint="33"/>
          </w:tcPr>
          <w:p w:rsidRPr="008F51B0" w:rsidR="008F51B0" w:rsidP="008F51B0" w:rsidRDefault="008F51B0" w14:paraId="1671EF35" w14:textId="77777777">
            <w:pPr>
              <w:jc w:val="center"/>
              <w:rPr>
                <w:rFonts w:asciiTheme="minorHAnsi" w:hAnsiTheme="minorHAnsi" w:cstheme="minorHAnsi"/>
                <w:sz w:val="22"/>
                <w:szCs w:val="22"/>
              </w:rPr>
            </w:pPr>
            <w:r>
              <w:rPr>
                <w:rFonts w:asciiTheme="minorHAnsi" w:hAnsiTheme="minorHAnsi" w:cstheme="minorHAnsi"/>
                <w:sz w:val="22"/>
                <w:szCs w:val="22"/>
              </w:rPr>
              <w:t>T2</w:t>
            </w:r>
          </w:p>
        </w:tc>
        <w:tc>
          <w:tcPr>
            <w:tcW w:w="1350" w:type="dxa"/>
            <w:shd w:val="clear" w:color="auto" w:fill="EAF1DD" w:themeFill="accent3" w:themeFillTint="33"/>
          </w:tcPr>
          <w:p w:rsidRPr="008F51B0" w:rsidR="008F51B0" w:rsidP="008F51B0" w:rsidRDefault="008F51B0" w14:paraId="2BF28E0F" w14:textId="77777777">
            <w:pPr>
              <w:jc w:val="center"/>
              <w:rPr>
                <w:rFonts w:asciiTheme="minorHAnsi" w:hAnsiTheme="minorHAnsi" w:cstheme="minorHAnsi"/>
                <w:sz w:val="22"/>
                <w:szCs w:val="22"/>
              </w:rPr>
            </w:pPr>
            <w:r>
              <w:rPr>
                <w:rFonts w:asciiTheme="minorHAnsi" w:hAnsiTheme="minorHAnsi" w:cstheme="minorHAnsi"/>
                <w:sz w:val="22"/>
                <w:szCs w:val="22"/>
              </w:rPr>
              <w:t>T3</w:t>
            </w:r>
          </w:p>
        </w:tc>
        <w:tc>
          <w:tcPr>
            <w:tcW w:w="1350" w:type="dxa"/>
            <w:shd w:val="clear" w:color="auto" w:fill="EAF1DD" w:themeFill="accent3" w:themeFillTint="33"/>
          </w:tcPr>
          <w:p w:rsidRPr="008F51B0" w:rsidR="008F51B0" w:rsidP="008F51B0" w:rsidRDefault="008F51B0" w14:paraId="1340AC12" w14:textId="77777777">
            <w:pPr>
              <w:jc w:val="center"/>
              <w:rPr>
                <w:rFonts w:asciiTheme="minorHAnsi" w:hAnsiTheme="minorHAnsi" w:cstheme="minorHAnsi"/>
                <w:sz w:val="22"/>
                <w:szCs w:val="22"/>
              </w:rPr>
            </w:pPr>
            <w:r>
              <w:rPr>
                <w:rFonts w:asciiTheme="minorHAnsi" w:hAnsiTheme="minorHAnsi" w:cstheme="minorHAnsi"/>
                <w:sz w:val="22"/>
                <w:szCs w:val="22"/>
              </w:rPr>
              <w:t>T4</w:t>
            </w:r>
          </w:p>
        </w:tc>
        <w:tc>
          <w:tcPr>
            <w:tcW w:w="1170" w:type="dxa"/>
            <w:shd w:val="clear" w:color="auto" w:fill="EAF1DD" w:themeFill="accent3" w:themeFillTint="33"/>
          </w:tcPr>
          <w:p w:rsidRPr="008F51B0" w:rsidR="008F51B0" w:rsidP="008F51B0" w:rsidRDefault="008F51B0" w14:paraId="3315E11E" w14:textId="77777777">
            <w:pPr>
              <w:jc w:val="center"/>
              <w:rPr>
                <w:rFonts w:asciiTheme="minorHAnsi" w:hAnsiTheme="minorHAnsi" w:cstheme="minorHAnsi"/>
                <w:sz w:val="22"/>
                <w:szCs w:val="22"/>
              </w:rPr>
            </w:pPr>
            <w:r>
              <w:rPr>
                <w:rFonts w:asciiTheme="minorHAnsi" w:hAnsiTheme="minorHAnsi" w:cstheme="minorHAnsi"/>
                <w:sz w:val="22"/>
                <w:szCs w:val="22"/>
              </w:rPr>
              <w:t>T5</w:t>
            </w:r>
          </w:p>
        </w:tc>
      </w:tr>
      <w:tr w:rsidR="008F51B0" w:rsidTr="0060071B" w14:paraId="4D1A3704" w14:textId="77777777">
        <w:tc>
          <w:tcPr>
            <w:tcW w:w="625" w:type="dxa"/>
            <w:shd w:val="clear" w:color="auto" w:fill="FDE9D9" w:themeFill="accent6" w:themeFillTint="33"/>
          </w:tcPr>
          <w:p w:rsidRPr="008F51B0" w:rsidR="008F51B0" w:rsidP="008F51B0" w:rsidRDefault="008F51B0" w14:paraId="238EFF54" w14:textId="77777777">
            <w:pPr>
              <w:jc w:val="center"/>
              <w:rPr>
                <w:rFonts w:asciiTheme="minorHAnsi" w:hAnsiTheme="minorHAnsi" w:cstheme="minorHAnsi"/>
                <w:sz w:val="22"/>
                <w:szCs w:val="22"/>
              </w:rPr>
            </w:pPr>
            <w:r w:rsidRPr="008F51B0">
              <w:rPr>
                <w:rFonts w:asciiTheme="minorHAnsi" w:hAnsiTheme="minorHAnsi" w:cstheme="minorHAnsi"/>
                <w:sz w:val="22"/>
                <w:szCs w:val="22"/>
              </w:rPr>
              <w:t>D1</w:t>
            </w:r>
          </w:p>
        </w:tc>
        <w:tc>
          <w:tcPr>
            <w:tcW w:w="1170" w:type="dxa"/>
          </w:tcPr>
          <w:p w:rsidRPr="008F51B0" w:rsidR="008F51B0" w:rsidP="008F51B0" w:rsidRDefault="008F51B0" w14:paraId="3FE6033F" w14:textId="77777777">
            <w:pPr>
              <w:jc w:val="center"/>
              <w:rPr>
                <w:rFonts w:asciiTheme="minorHAnsi" w:hAnsiTheme="minorHAnsi" w:cstheme="minorHAnsi"/>
                <w:sz w:val="22"/>
                <w:szCs w:val="22"/>
              </w:rPr>
            </w:pPr>
            <w:r>
              <w:rPr>
                <w:rFonts w:asciiTheme="minorHAnsi" w:hAnsiTheme="minorHAnsi" w:cstheme="minorHAnsi"/>
                <w:sz w:val="22"/>
                <w:szCs w:val="22"/>
              </w:rPr>
              <w:t>IBM</w:t>
            </w:r>
          </w:p>
        </w:tc>
        <w:tc>
          <w:tcPr>
            <w:tcW w:w="1260" w:type="dxa"/>
          </w:tcPr>
          <w:p w:rsidRPr="008F51B0" w:rsidR="008F51B0" w:rsidP="008F51B0" w:rsidRDefault="008F51B0" w14:paraId="76175788" w14:textId="77777777">
            <w:pPr>
              <w:jc w:val="center"/>
              <w:rPr>
                <w:rFonts w:asciiTheme="minorHAnsi" w:hAnsiTheme="minorHAnsi" w:cstheme="minorHAnsi"/>
                <w:sz w:val="22"/>
                <w:szCs w:val="22"/>
              </w:rPr>
            </w:pPr>
            <w:r>
              <w:rPr>
                <w:rFonts w:asciiTheme="minorHAnsi" w:hAnsiTheme="minorHAnsi" w:cstheme="minorHAnsi"/>
                <w:sz w:val="22"/>
                <w:szCs w:val="22"/>
              </w:rPr>
              <w:t>IBM</w:t>
            </w:r>
          </w:p>
        </w:tc>
        <w:tc>
          <w:tcPr>
            <w:tcW w:w="1350" w:type="dxa"/>
            <w:shd w:val="clear" w:color="auto" w:fill="BFBFBF" w:themeFill="background1" w:themeFillShade="BF"/>
          </w:tcPr>
          <w:p w:rsidRPr="008F51B0" w:rsidR="008F51B0" w:rsidP="008F51B0" w:rsidRDefault="008F51B0" w14:paraId="7885FFD4" w14:textId="77777777">
            <w:pPr>
              <w:jc w:val="center"/>
              <w:rPr>
                <w:rFonts w:asciiTheme="minorHAnsi" w:hAnsiTheme="minorHAnsi" w:cstheme="minorHAnsi"/>
                <w:sz w:val="22"/>
                <w:szCs w:val="22"/>
              </w:rPr>
            </w:pPr>
          </w:p>
        </w:tc>
        <w:tc>
          <w:tcPr>
            <w:tcW w:w="1350" w:type="dxa"/>
            <w:shd w:val="clear" w:color="auto" w:fill="BFBFBF" w:themeFill="background1" w:themeFillShade="BF"/>
          </w:tcPr>
          <w:p w:rsidRPr="008F51B0" w:rsidR="008F51B0" w:rsidP="008F51B0" w:rsidRDefault="008F51B0" w14:paraId="47B458EF" w14:textId="77777777">
            <w:pPr>
              <w:jc w:val="center"/>
              <w:rPr>
                <w:rFonts w:asciiTheme="minorHAnsi" w:hAnsiTheme="minorHAnsi" w:cstheme="minorHAnsi"/>
                <w:sz w:val="22"/>
                <w:szCs w:val="22"/>
              </w:rPr>
            </w:pPr>
          </w:p>
        </w:tc>
        <w:tc>
          <w:tcPr>
            <w:tcW w:w="1170" w:type="dxa"/>
            <w:shd w:val="clear" w:color="auto" w:fill="BFBFBF" w:themeFill="background1" w:themeFillShade="BF"/>
          </w:tcPr>
          <w:p w:rsidRPr="008F51B0" w:rsidR="008F51B0" w:rsidP="008F51B0" w:rsidRDefault="008F51B0" w14:paraId="6CC49878" w14:textId="77777777">
            <w:pPr>
              <w:jc w:val="center"/>
              <w:rPr>
                <w:rFonts w:asciiTheme="minorHAnsi" w:hAnsiTheme="minorHAnsi" w:cstheme="minorHAnsi"/>
                <w:sz w:val="22"/>
                <w:szCs w:val="22"/>
              </w:rPr>
            </w:pPr>
          </w:p>
        </w:tc>
      </w:tr>
      <w:tr w:rsidR="008F51B0" w:rsidTr="00D21FA5" w14:paraId="49A88548" w14:textId="77777777">
        <w:tc>
          <w:tcPr>
            <w:tcW w:w="625" w:type="dxa"/>
            <w:shd w:val="clear" w:color="auto" w:fill="FDE9D9" w:themeFill="accent6" w:themeFillTint="33"/>
          </w:tcPr>
          <w:p w:rsidRPr="008F51B0" w:rsidR="008F51B0" w:rsidP="008F51B0" w:rsidRDefault="008F51B0" w14:paraId="01BD8560" w14:textId="77777777">
            <w:pPr>
              <w:jc w:val="center"/>
              <w:rPr>
                <w:rFonts w:asciiTheme="minorHAnsi" w:hAnsiTheme="minorHAnsi" w:cstheme="minorHAnsi"/>
                <w:sz w:val="22"/>
                <w:szCs w:val="22"/>
              </w:rPr>
            </w:pPr>
            <w:r w:rsidRPr="008F51B0">
              <w:rPr>
                <w:rFonts w:asciiTheme="minorHAnsi" w:hAnsiTheme="minorHAnsi" w:cstheme="minorHAnsi"/>
                <w:sz w:val="22"/>
                <w:szCs w:val="22"/>
              </w:rPr>
              <w:t>D2</w:t>
            </w:r>
          </w:p>
        </w:tc>
        <w:tc>
          <w:tcPr>
            <w:tcW w:w="1170" w:type="dxa"/>
            <w:shd w:val="clear" w:color="auto" w:fill="auto"/>
          </w:tcPr>
          <w:p w:rsidRPr="008F51B0" w:rsidR="008F51B0" w:rsidP="008F51B0" w:rsidRDefault="002B36AC" w14:paraId="5EB25D16" w14:textId="77777777">
            <w:pPr>
              <w:jc w:val="center"/>
              <w:rPr>
                <w:rFonts w:asciiTheme="minorHAnsi" w:hAnsiTheme="minorHAnsi" w:cstheme="minorHAnsi"/>
                <w:sz w:val="22"/>
                <w:szCs w:val="22"/>
              </w:rPr>
            </w:pPr>
            <w:r>
              <w:rPr>
                <w:rFonts w:asciiTheme="minorHAnsi" w:hAnsiTheme="minorHAnsi" w:cstheme="minorHAnsi"/>
                <w:sz w:val="22"/>
                <w:szCs w:val="22"/>
              </w:rPr>
              <w:t>Tenneco</w:t>
            </w:r>
          </w:p>
        </w:tc>
        <w:tc>
          <w:tcPr>
            <w:tcW w:w="1260" w:type="dxa"/>
          </w:tcPr>
          <w:p w:rsidRPr="008F51B0" w:rsidR="008F51B0" w:rsidP="008F51B0" w:rsidRDefault="002B36AC" w14:paraId="7BA9EB15" w14:textId="77777777">
            <w:pPr>
              <w:jc w:val="center"/>
              <w:rPr>
                <w:rFonts w:asciiTheme="minorHAnsi" w:hAnsiTheme="minorHAnsi" w:cstheme="minorHAnsi"/>
                <w:sz w:val="22"/>
                <w:szCs w:val="22"/>
              </w:rPr>
            </w:pPr>
            <w:r>
              <w:rPr>
                <w:rFonts w:asciiTheme="minorHAnsi" w:hAnsiTheme="minorHAnsi" w:cstheme="minorHAnsi"/>
                <w:sz w:val="22"/>
                <w:szCs w:val="22"/>
              </w:rPr>
              <w:t>Tenneco</w:t>
            </w:r>
          </w:p>
        </w:tc>
        <w:tc>
          <w:tcPr>
            <w:tcW w:w="1350" w:type="dxa"/>
          </w:tcPr>
          <w:p w:rsidRPr="008F51B0" w:rsidR="008F51B0" w:rsidP="008F51B0" w:rsidRDefault="002B36AC" w14:paraId="40AC9085" w14:textId="77777777">
            <w:pPr>
              <w:jc w:val="center"/>
              <w:rPr>
                <w:rFonts w:asciiTheme="minorHAnsi" w:hAnsiTheme="minorHAnsi" w:cstheme="minorHAnsi"/>
                <w:sz w:val="22"/>
                <w:szCs w:val="22"/>
              </w:rPr>
            </w:pPr>
            <w:r>
              <w:rPr>
                <w:rFonts w:asciiTheme="minorHAnsi" w:hAnsiTheme="minorHAnsi" w:cstheme="minorHAnsi"/>
                <w:sz w:val="22"/>
                <w:szCs w:val="22"/>
              </w:rPr>
              <w:t>Tenneco</w:t>
            </w:r>
          </w:p>
        </w:tc>
        <w:tc>
          <w:tcPr>
            <w:tcW w:w="1350" w:type="dxa"/>
          </w:tcPr>
          <w:p w:rsidRPr="008F51B0" w:rsidR="008F51B0" w:rsidP="008F51B0" w:rsidRDefault="002B36AC" w14:paraId="37311CF4" w14:textId="77777777">
            <w:pPr>
              <w:jc w:val="center"/>
              <w:rPr>
                <w:rFonts w:asciiTheme="minorHAnsi" w:hAnsiTheme="minorHAnsi" w:cstheme="minorHAnsi"/>
                <w:sz w:val="22"/>
                <w:szCs w:val="22"/>
              </w:rPr>
            </w:pPr>
            <w:r>
              <w:rPr>
                <w:rFonts w:asciiTheme="minorHAnsi" w:hAnsiTheme="minorHAnsi" w:cstheme="minorHAnsi"/>
                <w:sz w:val="22"/>
                <w:szCs w:val="22"/>
              </w:rPr>
              <w:t>Tenneco</w:t>
            </w:r>
          </w:p>
        </w:tc>
        <w:tc>
          <w:tcPr>
            <w:tcW w:w="1170" w:type="dxa"/>
            <w:shd w:val="clear" w:color="auto" w:fill="auto"/>
          </w:tcPr>
          <w:p w:rsidRPr="008F51B0" w:rsidR="008F51B0" w:rsidP="008F51B0" w:rsidRDefault="002B36AC" w14:paraId="72307FEC" w14:textId="77777777">
            <w:pPr>
              <w:jc w:val="center"/>
              <w:rPr>
                <w:rFonts w:asciiTheme="minorHAnsi" w:hAnsiTheme="minorHAnsi" w:cstheme="minorHAnsi"/>
                <w:sz w:val="22"/>
                <w:szCs w:val="22"/>
              </w:rPr>
            </w:pPr>
            <w:r>
              <w:rPr>
                <w:rFonts w:asciiTheme="minorHAnsi" w:hAnsiTheme="minorHAnsi" w:cstheme="minorHAnsi"/>
                <w:sz w:val="22"/>
                <w:szCs w:val="22"/>
              </w:rPr>
              <w:t>Tenneco</w:t>
            </w:r>
          </w:p>
        </w:tc>
      </w:tr>
      <w:tr w:rsidR="008F51B0" w:rsidTr="0060071B" w14:paraId="4C7B0EFD" w14:textId="77777777">
        <w:tc>
          <w:tcPr>
            <w:tcW w:w="625" w:type="dxa"/>
            <w:shd w:val="clear" w:color="auto" w:fill="FDE9D9" w:themeFill="accent6" w:themeFillTint="33"/>
          </w:tcPr>
          <w:p w:rsidRPr="008F51B0" w:rsidR="008F51B0" w:rsidP="008F51B0" w:rsidRDefault="008F51B0" w14:paraId="610E016F" w14:textId="77777777">
            <w:pPr>
              <w:jc w:val="center"/>
              <w:rPr>
                <w:rFonts w:asciiTheme="minorHAnsi" w:hAnsiTheme="minorHAnsi" w:cstheme="minorHAnsi"/>
                <w:sz w:val="22"/>
                <w:szCs w:val="22"/>
              </w:rPr>
            </w:pPr>
            <w:r>
              <w:rPr>
                <w:rFonts w:asciiTheme="minorHAnsi" w:hAnsiTheme="minorHAnsi" w:cstheme="minorHAnsi"/>
                <w:sz w:val="22"/>
                <w:szCs w:val="22"/>
              </w:rPr>
              <w:t>D3</w:t>
            </w:r>
          </w:p>
        </w:tc>
        <w:tc>
          <w:tcPr>
            <w:tcW w:w="1170" w:type="dxa"/>
          </w:tcPr>
          <w:p w:rsidRPr="008F51B0" w:rsidR="008F51B0" w:rsidP="008F51B0" w:rsidRDefault="008F51B0" w14:paraId="7159D6D6" w14:textId="77777777">
            <w:pPr>
              <w:jc w:val="center"/>
              <w:rPr>
                <w:rFonts w:asciiTheme="minorHAnsi" w:hAnsiTheme="minorHAnsi" w:cstheme="minorHAnsi"/>
                <w:sz w:val="22"/>
                <w:szCs w:val="22"/>
              </w:rPr>
            </w:pPr>
            <w:r>
              <w:rPr>
                <w:rFonts w:asciiTheme="minorHAnsi" w:hAnsiTheme="minorHAnsi" w:cstheme="minorHAnsi"/>
                <w:sz w:val="22"/>
                <w:szCs w:val="22"/>
              </w:rPr>
              <w:t>IBM</w:t>
            </w:r>
          </w:p>
        </w:tc>
        <w:tc>
          <w:tcPr>
            <w:tcW w:w="1260" w:type="dxa"/>
          </w:tcPr>
          <w:p w:rsidRPr="008F51B0" w:rsidR="008F51B0" w:rsidP="008F51B0" w:rsidRDefault="008F51B0" w14:paraId="1E93D5F1" w14:textId="77777777">
            <w:pPr>
              <w:jc w:val="center"/>
              <w:rPr>
                <w:rFonts w:asciiTheme="minorHAnsi" w:hAnsiTheme="minorHAnsi" w:cstheme="minorHAnsi"/>
                <w:sz w:val="22"/>
                <w:szCs w:val="22"/>
              </w:rPr>
            </w:pPr>
            <w:r>
              <w:rPr>
                <w:rFonts w:asciiTheme="minorHAnsi" w:hAnsiTheme="minorHAnsi" w:cstheme="minorHAnsi"/>
                <w:sz w:val="22"/>
                <w:szCs w:val="22"/>
              </w:rPr>
              <w:t>IBM</w:t>
            </w:r>
          </w:p>
        </w:tc>
        <w:tc>
          <w:tcPr>
            <w:tcW w:w="1350" w:type="dxa"/>
            <w:shd w:val="clear" w:color="auto" w:fill="BFBFBF" w:themeFill="background1" w:themeFillShade="BF"/>
          </w:tcPr>
          <w:p w:rsidRPr="008F51B0" w:rsidR="008F51B0" w:rsidP="008F51B0" w:rsidRDefault="008F51B0" w14:paraId="28833E51" w14:textId="77777777">
            <w:pPr>
              <w:jc w:val="center"/>
              <w:rPr>
                <w:rFonts w:asciiTheme="minorHAnsi" w:hAnsiTheme="minorHAnsi" w:cstheme="minorHAnsi"/>
                <w:sz w:val="22"/>
                <w:szCs w:val="22"/>
              </w:rPr>
            </w:pPr>
          </w:p>
        </w:tc>
        <w:tc>
          <w:tcPr>
            <w:tcW w:w="1350" w:type="dxa"/>
            <w:shd w:val="clear" w:color="auto" w:fill="BFBFBF" w:themeFill="background1" w:themeFillShade="BF"/>
          </w:tcPr>
          <w:p w:rsidRPr="008F51B0" w:rsidR="008F51B0" w:rsidP="008F51B0" w:rsidRDefault="008F51B0" w14:paraId="4DFA7301" w14:textId="77777777">
            <w:pPr>
              <w:jc w:val="center"/>
              <w:rPr>
                <w:rFonts w:asciiTheme="minorHAnsi" w:hAnsiTheme="minorHAnsi" w:cstheme="minorHAnsi"/>
                <w:sz w:val="22"/>
                <w:szCs w:val="22"/>
              </w:rPr>
            </w:pPr>
          </w:p>
        </w:tc>
        <w:tc>
          <w:tcPr>
            <w:tcW w:w="1170" w:type="dxa"/>
            <w:shd w:val="clear" w:color="auto" w:fill="BFBFBF" w:themeFill="background1" w:themeFillShade="BF"/>
          </w:tcPr>
          <w:p w:rsidRPr="008F51B0" w:rsidR="008F51B0" w:rsidP="008F51B0" w:rsidRDefault="008F51B0" w14:paraId="1C1AD571" w14:textId="77777777">
            <w:pPr>
              <w:jc w:val="center"/>
              <w:rPr>
                <w:rFonts w:asciiTheme="minorHAnsi" w:hAnsiTheme="minorHAnsi" w:cstheme="minorHAnsi"/>
                <w:sz w:val="22"/>
                <w:szCs w:val="22"/>
              </w:rPr>
            </w:pPr>
          </w:p>
        </w:tc>
      </w:tr>
      <w:tr w:rsidR="008F51B0" w:rsidTr="0060071B" w14:paraId="54FC79DD" w14:textId="77777777">
        <w:tc>
          <w:tcPr>
            <w:tcW w:w="625" w:type="dxa"/>
            <w:shd w:val="clear" w:color="auto" w:fill="FDE9D9" w:themeFill="accent6" w:themeFillTint="33"/>
          </w:tcPr>
          <w:p w:rsidRPr="008F51B0" w:rsidR="008F51B0" w:rsidP="008F51B0" w:rsidRDefault="008F51B0" w14:paraId="27FAEFEE" w14:textId="77777777">
            <w:pPr>
              <w:jc w:val="center"/>
              <w:rPr>
                <w:rFonts w:asciiTheme="minorHAnsi" w:hAnsiTheme="minorHAnsi" w:cstheme="minorHAnsi"/>
                <w:sz w:val="22"/>
                <w:szCs w:val="22"/>
              </w:rPr>
            </w:pPr>
            <w:r>
              <w:rPr>
                <w:rFonts w:asciiTheme="minorHAnsi" w:hAnsiTheme="minorHAnsi" w:cstheme="minorHAnsi"/>
                <w:sz w:val="22"/>
                <w:szCs w:val="22"/>
              </w:rPr>
              <w:t>D4</w:t>
            </w:r>
          </w:p>
        </w:tc>
        <w:tc>
          <w:tcPr>
            <w:tcW w:w="1170" w:type="dxa"/>
            <w:shd w:val="clear" w:color="auto" w:fill="BFBFBF" w:themeFill="background1" w:themeFillShade="BF"/>
          </w:tcPr>
          <w:p w:rsidRPr="008F51B0" w:rsidR="008F51B0" w:rsidP="008F51B0" w:rsidRDefault="008F51B0" w14:paraId="60D34624" w14:textId="77777777">
            <w:pPr>
              <w:jc w:val="center"/>
              <w:rPr>
                <w:rFonts w:asciiTheme="minorHAnsi" w:hAnsiTheme="minorHAnsi" w:cstheme="minorHAnsi"/>
                <w:sz w:val="22"/>
                <w:szCs w:val="22"/>
              </w:rPr>
            </w:pPr>
          </w:p>
        </w:tc>
        <w:tc>
          <w:tcPr>
            <w:tcW w:w="1260" w:type="dxa"/>
          </w:tcPr>
          <w:p w:rsidRPr="008F51B0" w:rsidR="008F51B0" w:rsidP="008F51B0" w:rsidRDefault="008F51B0" w14:paraId="2436B443" w14:textId="77777777">
            <w:pPr>
              <w:jc w:val="center"/>
              <w:rPr>
                <w:rFonts w:asciiTheme="minorHAnsi" w:hAnsiTheme="minorHAnsi" w:cstheme="minorHAnsi"/>
                <w:sz w:val="22"/>
                <w:szCs w:val="22"/>
              </w:rPr>
            </w:pPr>
            <w:r>
              <w:rPr>
                <w:rFonts w:asciiTheme="minorHAnsi" w:hAnsiTheme="minorHAnsi" w:cstheme="minorHAnsi"/>
                <w:sz w:val="22"/>
                <w:szCs w:val="22"/>
              </w:rPr>
              <w:t>IBM</w:t>
            </w:r>
          </w:p>
        </w:tc>
        <w:tc>
          <w:tcPr>
            <w:tcW w:w="1350" w:type="dxa"/>
          </w:tcPr>
          <w:p w:rsidRPr="008F51B0" w:rsidR="008F51B0" w:rsidP="008F51B0" w:rsidRDefault="002B36AC" w14:paraId="61AE385E" w14:textId="77777777">
            <w:pPr>
              <w:jc w:val="center"/>
              <w:rPr>
                <w:rFonts w:asciiTheme="minorHAnsi" w:hAnsiTheme="minorHAnsi" w:cstheme="minorHAnsi"/>
                <w:sz w:val="22"/>
                <w:szCs w:val="22"/>
              </w:rPr>
            </w:pPr>
            <w:r>
              <w:rPr>
                <w:rFonts w:asciiTheme="minorHAnsi" w:hAnsiTheme="minorHAnsi" w:cstheme="minorHAnsi"/>
                <w:sz w:val="22"/>
                <w:szCs w:val="22"/>
              </w:rPr>
              <w:t>Tenneco</w:t>
            </w:r>
          </w:p>
        </w:tc>
        <w:tc>
          <w:tcPr>
            <w:tcW w:w="1350" w:type="dxa"/>
          </w:tcPr>
          <w:p w:rsidRPr="008F51B0" w:rsidR="008F51B0" w:rsidP="008F51B0" w:rsidRDefault="002B36AC" w14:paraId="73B559AB" w14:textId="77777777">
            <w:pPr>
              <w:jc w:val="center"/>
              <w:rPr>
                <w:rFonts w:asciiTheme="minorHAnsi" w:hAnsiTheme="minorHAnsi" w:cstheme="minorHAnsi"/>
                <w:sz w:val="22"/>
                <w:szCs w:val="22"/>
              </w:rPr>
            </w:pPr>
            <w:r>
              <w:rPr>
                <w:rFonts w:asciiTheme="minorHAnsi" w:hAnsiTheme="minorHAnsi" w:cstheme="minorHAnsi"/>
                <w:sz w:val="22"/>
                <w:szCs w:val="22"/>
              </w:rPr>
              <w:t>Tenneco</w:t>
            </w:r>
          </w:p>
        </w:tc>
        <w:tc>
          <w:tcPr>
            <w:tcW w:w="1170" w:type="dxa"/>
            <w:shd w:val="clear" w:color="auto" w:fill="BFBFBF" w:themeFill="background1" w:themeFillShade="BF"/>
          </w:tcPr>
          <w:p w:rsidRPr="008F51B0" w:rsidR="008F51B0" w:rsidP="008F51B0" w:rsidRDefault="008F51B0" w14:paraId="0F3DE810" w14:textId="77777777">
            <w:pPr>
              <w:jc w:val="center"/>
              <w:rPr>
                <w:rFonts w:asciiTheme="minorHAnsi" w:hAnsiTheme="minorHAnsi" w:cstheme="minorHAnsi"/>
                <w:sz w:val="22"/>
                <w:szCs w:val="22"/>
              </w:rPr>
            </w:pPr>
          </w:p>
        </w:tc>
      </w:tr>
      <w:tr w:rsidR="008F51B0" w:rsidTr="0060071B" w14:paraId="666064C5" w14:textId="77777777">
        <w:tc>
          <w:tcPr>
            <w:tcW w:w="625" w:type="dxa"/>
            <w:shd w:val="clear" w:color="auto" w:fill="FDE9D9" w:themeFill="accent6" w:themeFillTint="33"/>
          </w:tcPr>
          <w:p w:rsidRPr="008F51B0" w:rsidR="008F51B0" w:rsidP="008F51B0" w:rsidRDefault="008F51B0" w14:paraId="74DBFB22" w14:textId="77777777">
            <w:pPr>
              <w:jc w:val="center"/>
              <w:rPr>
                <w:rFonts w:asciiTheme="minorHAnsi" w:hAnsiTheme="minorHAnsi" w:cstheme="minorHAnsi"/>
                <w:sz w:val="22"/>
                <w:szCs w:val="22"/>
              </w:rPr>
            </w:pPr>
            <w:r>
              <w:rPr>
                <w:rFonts w:asciiTheme="minorHAnsi" w:hAnsiTheme="minorHAnsi" w:cstheme="minorHAnsi"/>
                <w:sz w:val="22"/>
                <w:szCs w:val="22"/>
              </w:rPr>
              <w:t>D5</w:t>
            </w:r>
          </w:p>
        </w:tc>
        <w:tc>
          <w:tcPr>
            <w:tcW w:w="1170" w:type="dxa"/>
            <w:shd w:val="clear" w:color="auto" w:fill="BFBFBF" w:themeFill="background1" w:themeFillShade="BF"/>
          </w:tcPr>
          <w:p w:rsidRPr="008F51B0" w:rsidR="008F51B0" w:rsidP="008F51B0" w:rsidRDefault="008F51B0" w14:paraId="363E3E1D" w14:textId="77777777">
            <w:pPr>
              <w:jc w:val="center"/>
              <w:rPr>
                <w:rFonts w:asciiTheme="minorHAnsi" w:hAnsiTheme="minorHAnsi" w:cstheme="minorHAnsi"/>
                <w:sz w:val="22"/>
                <w:szCs w:val="22"/>
              </w:rPr>
            </w:pPr>
          </w:p>
        </w:tc>
        <w:tc>
          <w:tcPr>
            <w:tcW w:w="1260" w:type="dxa"/>
          </w:tcPr>
          <w:p w:rsidRPr="008F51B0" w:rsidR="008F51B0" w:rsidP="008F51B0" w:rsidRDefault="002B36AC" w14:paraId="0CE1B4A2" w14:textId="77777777">
            <w:pPr>
              <w:jc w:val="center"/>
              <w:rPr>
                <w:rFonts w:asciiTheme="minorHAnsi" w:hAnsiTheme="minorHAnsi" w:cstheme="minorHAnsi"/>
                <w:sz w:val="22"/>
                <w:szCs w:val="22"/>
              </w:rPr>
            </w:pPr>
            <w:r>
              <w:rPr>
                <w:rFonts w:asciiTheme="minorHAnsi" w:hAnsiTheme="minorHAnsi" w:cstheme="minorHAnsi"/>
                <w:sz w:val="22"/>
                <w:szCs w:val="22"/>
              </w:rPr>
              <w:t>Tenneco</w:t>
            </w:r>
          </w:p>
        </w:tc>
        <w:tc>
          <w:tcPr>
            <w:tcW w:w="1350" w:type="dxa"/>
            <w:shd w:val="clear" w:color="auto" w:fill="BFBFBF" w:themeFill="background1" w:themeFillShade="BF"/>
          </w:tcPr>
          <w:p w:rsidRPr="008F51B0" w:rsidR="008F51B0" w:rsidP="008F51B0" w:rsidRDefault="008F51B0" w14:paraId="49DB5303" w14:textId="77777777">
            <w:pPr>
              <w:jc w:val="center"/>
              <w:rPr>
                <w:rFonts w:asciiTheme="minorHAnsi" w:hAnsiTheme="minorHAnsi" w:cstheme="minorHAnsi"/>
                <w:sz w:val="22"/>
                <w:szCs w:val="22"/>
              </w:rPr>
            </w:pPr>
          </w:p>
        </w:tc>
        <w:tc>
          <w:tcPr>
            <w:tcW w:w="1350" w:type="dxa"/>
            <w:shd w:val="clear" w:color="auto" w:fill="BFBFBF" w:themeFill="background1" w:themeFillShade="BF"/>
          </w:tcPr>
          <w:p w:rsidRPr="008F51B0" w:rsidR="008F51B0" w:rsidP="008F51B0" w:rsidRDefault="008F51B0" w14:paraId="7E0C81B6" w14:textId="77777777">
            <w:pPr>
              <w:jc w:val="center"/>
              <w:rPr>
                <w:rFonts w:asciiTheme="minorHAnsi" w:hAnsiTheme="minorHAnsi" w:cstheme="minorHAnsi"/>
                <w:sz w:val="22"/>
                <w:szCs w:val="22"/>
              </w:rPr>
            </w:pPr>
          </w:p>
        </w:tc>
        <w:tc>
          <w:tcPr>
            <w:tcW w:w="1170" w:type="dxa"/>
          </w:tcPr>
          <w:p w:rsidRPr="008F51B0" w:rsidR="008F51B0" w:rsidP="008F51B0" w:rsidRDefault="002B36AC" w14:paraId="40D92B56" w14:textId="77777777">
            <w:pPr>
              <w:jc w:val="center"/>
              <w:rPr>
                <w:rFonts w:asciiTheme="minorHAnsi" w:hAnsiTheme="minorHAnsi" w:cstheme="minorHAnsi"/>
                <w:sz w:val="22"/>
                <w:szCs w:val="22"/>
              </w:rPr>
            </w:pPr>
            <w:r>
              <w:rPr>
                <w:rFonts w:asciiTheme="minorHAnsi" w:hAnsiTheme="minorHAnsi" w:cstheme="minorHAnsi"/>
                <w:sz w:val="22"/>
                <w:szCs w:val="22"/>
              </w:rPr>
              <w:t>Tenneco</w:t>
            </w:r>
          </w:p>
        </w:tc>
      </w:tr>
    </w:tbl>
    <w:p w:rsidR="008F51B0" w:rsidP="005005E2" w:rsidRDefault="008F51B0" w14:paraId="1B06D44D" w14:textId="77777777"/>
    <w:p w:rsidR="001B5718" w:rsidP="005005E2" w:rsidRDefault="001B5718" w14:paraId="700B55AD" w14:textId="77777777">
      <w:r>
        <w:t>Examples o</w:t>
      </w:r>
      <w:r w:rsidR="00450B2E">
        <w:t>f</w:t>
      </w:r>
      <w:r>
        <w:t xml:space="preserve"> classifications:</w:t>
      </w:r>
    </w:p>
    <w:p w:rsidR="005005E2" w:rsidP="005005E2" w:rsidRDefault="005005E2" w14:paraId="7DE2C787" w14:textId="77777777">
      <w:r>
        <w:t>EC to SAP H</w:t>
      </w:r>
      <w:r w:rsidR="009941CC">
        <w:t>RIS</w:t>
      </w:r>
      <w:r>
        <w:t xml:space="preserve"> integration will have two tracking items. </w:t>
      </w:r>
    </w:p>
    <w:p w:rsidR="005005E2" w:rsidP="00D954DA" w:rsidRDefault="005005E2" w14:paraId="000D85A6" w14:textId="77777777">
      <w:pPr>
        <w:pStyle w:val="ListParagraph"/>
        <w:numPr>
          <w:ilvl w:val="0"/>
          <w:numId w:val="9"/>
        </w:numPr>
      </w:pPr>
      <w:r>
        <w:t xml:space="preserve">EC out </w:t>
      </w:r>
      <w:r w:rsidR="001B5718">
        <w:t xml:space="preserve">– T2D3 (SAP cloud to on-prem and new SF integration) </w:t>
      </w:r>
    </w:p>
    <w:p w:rsidR="005005E2" w:rsidP="00D954DA" w:rsidRDefault="005005E2" w14:paraId="21CCF1AC" w14:textId="77777777">
      <w:pPr>
        <w:pStyle w:val="ListParagraph"/>
        <w:numPr>
          <w:ilvl w:val="0"/>
          <w:numId w:val="9"/>
        </w:numPr>
      </w:pPr>
      <w:r>
        <w:t>SAP H</w:t>
      </w:r>
      <w:r w:rsidR="009941CC">
        <w:t>RIS</w:t>
      </w:r>
      <w:r>
        <w:t xml:space="preserve"> in – T2D4</w:t>
      </w:r>
      <w:r w:rsidR="001B5718">
        <w:t xml:space="preserve"> (SAP cloud to on-prem and new SAP H</w:t>
      </w:r>
      <w:r w:rsidR="009941CC">
        <w:t xml:space="preserve">RIS </w:t>
      </w:r>
      <w:r w:rsidR="001B5718">
        <w:t xml:space="preserve">integration) </w:t>
      </w:r>
    </w:p>
    <w:p w:rsidR="001B5718" w:rsidP="001B5718" w:rsidRDefault="001B5718" w14:paraId="4E600816" w14:textId="77777777">
      <w:r>
        <w:t>Cost Center Integration will have two tracking items:</w:t>
      </w:r>
    </w:p>
    <w:p w:rsidR="001B5718" w:rsidP="00D954DA" w:rsidRDefault="001B5718" w14:paraId="552308BC" w14:textId="77777777">
      <w:pPr>
        <w:pStyle w:val="ListParagraph"/>
        <w:numPr>
          <w:ilvl w:val="0"/>
          <w:numId w:val="10"/>
        </w:numPr>
      </w:pPr>
      <w:r>
        <w:t>EC in – T2D3 (SAP cloud to on-prem and new SF integration)</w:t>
      </w:r>
    </w:p>
    <w:p w:rsidRPr="00BB326B" w:rsidR="001B5718" w:rsidP="00D954DA" w:rsidRDefault="001B5718" w14:paraId="3C12FED8" w14:textId="77777777">
      <w:pPr>
        <w:pStyle w:val="ListParagraph"/>
        <w:numPr>
          <w:ilvl w:val="0"/>
          <w:numId w:val="10"/>
        </w:numPr>
      </w:pPr>
      <w:r>
        <w:t>SAP FI out – T2D5 (SAP cloud to on-prem and new SAP FI integration)</w:t>
      </w:r>
    </w:p>
    <w:p w:rsidRPr="005662B9" w:rsidR="0087014A" w:rsidP="0087014A" w:rsidRDefault="00E6460D" w14:paraId="3FC7898C" w14:textId="77777777">
      <w:pPr>
        <w:pStyle w:val="Heading2"/>
        <w:rPr>
          <w:rFonts w:asciiTheme="minorHAnsi" w:hAnsiTheme="minorHAnsi" w:cstheme="minorHAnsi"/>
        </w:rPr>
      </w:pPr>
      <w:bookmarkStart w:name="_Toc71562950" w:id="12"/>
      <w:r w:rsidRPr="005662B9">
        <w:rPr>
          <w:rFonts w:asciiTheme="minorHAnsi" w:hAnsiTheme="minorHAnsi" w:cstheme="minorHAnsi"/>
        </w:rPr>
        <w:t>Middleware</w:t>
      </w:r>
      <w:bookmarkEnd w:id="12"/>
    </w:p>
    <w:p w:rsidR="00DB129E" w:rsidP="00BE1152" w:rsidRDefault="00DB129E" w14:paraId="64F49AF8" w14:textId="0055F036">
      <w:r>
        <w:t>C</w:t>
      </w:r>
      <w:r w:rsidR="00E544EA">
        <w:t>P</w:t>
      </w:r>
      <w:r>
        <w:t xml:space="preserve">I (Cloud </w:t>
      </w:r>
      <w:r w:rsidR="00E544EA">
        <w:t xml:space="preserve">Platform </w:t>
      </w:r>
      <w:r w:rsidR="003416AF">
        <w:t>I</w:t>
      </w:r>
      <w:r>
        <w:t>ntegration) is the chosen middleware by SAP as the application vendor. SAP provides a license for C</w:t>
      </w:r>
      <w:r w:rsidR="00D71543">
        <w:t>P</w:t>
      </w:r>
      <w:r>
        <w:t xml:space="preserve">I </w:t>
      </w:r>
      <w:r w:rsidR="00E544EA">
        <w:t>as part of S</w:t>
      </w:r>
      <w:r w:rsidR="00D71543">
        <w:t>uccess</w:t>
      </w:r>
      <w:r w:rsidR="00E544EA">
        <w:t>F</w:t>
      </w:r>
      <w:r w:rsidR="00D71543">
        <w:t>actors</w:t>
      </w:r>
      <w:r w:rsidR="005D0295">
        <w:t xml:space="preserve"> </w:t>
      </w:r>
      <w:r w:rsidR="00FD4214">
        <w:t>License</w:t>
      </w:r>
      <w:r>
        <w:t xml:space="preserve">. </w:t>
      </w:r>
      <w:r w:rsidR="00294756">
        <w:t xml:space="preserve">SAPs </w:t>
      </w:r>
      <w:r w:rsidR="005D0295">
        <w:t xml:space="preserve">best practice is </w:t>
      </w:r>
      <w:r>
        <w:t xml:space="preserve">to utilize </w:t>
      </w:r>
      <w:r w:rsidR="003416AF">
        <w:t xml:space="preserve">SAP Cloud </w:t>
      </w:r>
      <w:r w:rsidR="00003876">
        <w:t xml:space="preserve">Platform </w:t>
      </w:r>
      <w:r w:rsidR="003416AF">
        <w:t xml:space="preserve">Integration </w:t>
      </w:r>
      <w:r>
        <w:t xml:space="preserve">tool for all middleware needs. </w:t>
      </w:r>
    </w:p>
    <w:p w:rsidR="007325D0" w:rsidP="00BE1152" w:rsidRDefault="007325D0" w14:paraId="16EA1781" w14:textId="77777777"/>
    <w:p w:rsidR="007325D0" w:rsidP="00BE1152" w:rsidRDefault="007325D0" w14:paraId="2D94698F" w14:textId="32EBE91D">
      <w:r>
        <w:t xml:space="preserve">Primary driver </w:t>
      </w:r>
      <w:r w:rsidR="00D85875">
        <w:t xml:space="preserve">to use the CPI </w:t>
      </w:r>
      <w:r>
        <w:t xml:space="preserve">middleware </w:t>
      </w:r>
      <w:r w:rsidR="00D85875">
        <w:t xml:space="preserve">where possible </w:t>
      </w:r>
      <w:r>
        <w:t xml:space="preserve">was </w:t>
      </w:r>
      <w:r w:rsidR="003416AF">
        <w:t xml:space="preserve">to use the </w:t>
      </w:r>
      <w:r w:rsidR="009E27C9">
        <w:t xml:space="preserve">predefined </w:t>
      </w:r>
      <w:r w:rsidR="003416AF">
        <w:t xml:space="preserve">Standard Integrations </w:t>
      </w:r>
      <w:r w:rsidR="009E27C9">
        <w:t>scenarios</w:t>
      </w:r>
      <w:r w:rsidR="003416AF">
        <w:t xml:space="preserve"> delivered by SAP</w:t>
      </w:r>
      <w:r w:rsidR="00294756">
        <w:t xml:space="preserve"> </w:t>
      </w:r>
      <w:r w:rsidR="009E27C9">
        <w:t xml:space="preserve">to connect with On-Prem ERP </w:t>
      </w:r>
      <w:r w:rsidR="00003876">
        <w:t xml:space="preserve">and it has the best integration with SuccessFactors and different solutions. </w:t>
      </w:r>
    </w:p>
    <w:p w:rsidRPr="005662B9" w:rsidR="00FA27DD" w:rsidP="0010788A" w:rsidRDefault="007325D0" w14:paraId="31A2678B" w14:textId="77777777">
      <w:pPr>
        <w:pStyle w:val="Heading3"/>
        <w:rPr>
          <w:rFonts w:asciiTheme="minorHAnsi" w:hAnsiTheme="minorHAnsi" w:cstheme="minorHAnsi"/>
        </w:rPr>
      </w:pPr>
      <w:bookmarkStart w:name="_Toc71562951" w:id="13"/>
      <w:r w:rsidRPr="005662B9">
        <w:rPr>
          <w:rFonts w:asciiTheme="minorHAnsi" w:hAnsiTheme="minorHAnsi" w:cstheme="minorHAnsi"/>
        </w:rPr>
        <w:t>API Enablement</w:t>
      </w:r>
      <w:bookmarkEnd w:id="13"/>
    </w:p>
    <w:p w:rsidR="00AC1748" w:rsidP="00C8585D" w:rsidRDefault="00AC1748" w14:paraId="3E6B1C1C" w14:textId="77777777">
      <w:r>
        <w:t xml:space="preserve">SuccessFactors exposes their API for external middleware connectivity. Note the 4 in api4 represents the data center 4. Number is different for different data centers. </w:t>
      </w:r>
    </w:p>
    <w:p w:rsidR="007E6865" w:rsidP="00C8585D" w:rsidRDefault="00B2113E" w14:paraId="2E222521" w14:textId="77777777">
      <w:hyperlink w:history="1" r:id="rId15">
        <w:r w:rsidRPr="00A457CB" w:rsidR="007E6865">
          <w:rPr>
            <w:rStyle w:val="Hyperlink"/>
          </w:rPr>
          <w:t>https://api4.successfactors.com/sfapi/v1/soap</w:t>
        </w:r>
      </w:hyperlink>
    </w:p>
    <w:p w:rsidR="007E6865" w:rsidP="00C8585D" w:rsidRDefault="007E6865" w14:paraId="6EF73D59" w14:textId="77777777"/>
    <w:tbl>
      <w:tblPr>
        <w:tblW w:w="5000" w:type="pct"/>
        <w:tblCellSpacing w:w="15"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4236"/>
        <w:gridCol w:w="5108"/>
      </w:tblGrid>
      <w:tr w:rsidR="00AC1748" w:rsidTr="00AC1748" w14:paraId="525C1D0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vAlign w:val="center"/>
            <w:hideMark/>
          </w:tcPr>
          <w:p w:rsidR="00AC1748" w:rsidRDefault="00AC1748" w14:paraId="1DF981C9" w14:textId="77777777">
            <w:r>
              <w:t xml:space="preserve">Endpoint </w:t>
            </w:r>
          </w:p>
        </w:tc>
        <w:tc>
          <w:tcPr>
            <w:tcW w:w="0" w:type="auto"/>
            <w:tcBorders>
              <w:top w:val="outset" w:color="auto" w:sz="6" w:space="0"/>
              <w:left w:val="outset" w:color="auto" w:sz="6" w:space="0"/>
              <w:bottom w:val="outset" w:color="auto" w:sz="6" w:space="0"/>
              <w:right w:val="outset" w:color="auto" w:sz="6" w:space="0"/>
            </w:tcBorders>
            <w:vAlign w:val="center"/>
            <w:hideMark/>
          </w:tcPr>
          <w:p w:rsidR="00AC1748" w:rsidRDefault="00AC1748" w14:paraId="07F4B8A4" w14:textId="77777777">
            <w:r>
              <w:t xml:space="preserve">Information </w:t>
            </w:r>
          </w:p>
        </w:tc>
      </w:tr>
      <w:tr w:rsidR="00AC1748" w:rsidTr="00AC1748" w14:paraId="21C718C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1"/>
              <w:gridCol w:w="2916"/>
            </w:tblGrid>
            <w:tr w:rsidRPr="00AC1748" w:rsidR="00AC1748" w14:paraId="51BA5166" w14:textId="77777777">
              <w:trPr>
                <w:tblCellSpacing w:w="15" w:type="dxa"/>
              </w:trPr>
              <w:tc>
                <w:tcPr>
                  <w:tcW w:w="0" w:type="auto"/>
                  <w:vAlign w:val="center"/>
                  <w:hideMark/>
                </w:tcPr>
                <w:p w:rsidRPr="00AC1748" w:rsidR="00AC1748" w:rsidRDefault="00AC1748" w14:paraId="32D29140" w14:textId="77777777">
                  <w:pPr>
                    <w:rPr>
                      <w:sz w:val="14"/>
                    </w:rPr>
                  </w:pPr>
                  <w:r w:rsidRPr="00AC1748">
                    <w:rPr>
                      <w:sz w:val="14"/>
                    </w:rPr>
                    <w:t>Service Name:</w:t>
                  </w:r>
                </w:p>
              </w:tc>
              <w:tc>
                <w:tcPr>
                  <w:tcW w:w="0" w:type="auto"/>
                  <w:vAlign w:val="center"/>
                  <w:hideMark/>
                </w:tcPr>
                <w:p w:rsidRPr="00AC1748" w:rsidR="00AC1748" w:rsidRDefault="00AC1748" w14:paraId="531B19D1" w14:textId="77777777">
                  <w:pPr>
                    <w:rPr>
                      <w:sz w:val="14"/>
                    </w:rPr>
                  </w:pPr>
                  <w:r w:rsidRPr="00AC1748">
                    <w:rPr>
                      <w:sz w:val="14"/>
                    </w:rPr>
                    <w:t>{urn:server.sfapi.successfactors.com}SFAPIService</w:t>
                  </w:r>
                </w:p>
              </w:tc>
            </w:tr>
            <w:tr w:rsidRPr="00AC1748" w:rsidR="00AC1748" w14:paraId="5F232C84" w14:textId="77777777">
              <w:trPr>
                <w:tblCellSpacing w:w="15" w:type="dxa"/>
              </w:trPr>
              <w:tc>
                <w:tcPr>
                  <w:tcW w:w="0" w:type="auto"/>
                  <w:vAlign w:val="center"/>
                  <w:hideMark/>
                </w:tcPr>
                <w:p w:rsidRPr="00AC1748" w:rsidR="00AC1748" w:rsidRDefault="00AC1748" w14:paraId="73D19429" w14:textId="77777777">
                  <w:pPr>
                    <w:rPr>
                      <w:sz w:val="14"/>
                    </w:rPr>
                  </w:pPr>
                  <w:r w:rsidRPr="00AC1748">
                    <w:rPr>
                      <w:sz w:val="14"/>
                    </w:rPr>
                    <w:t>Port Name:</w:t>
                  </w:r>
                </w:p>
              </w:tc>
              <w:tc>
                <w:tcPr>
                  <w:tcW w:w="0" w:type="auto"/>
                  <w:vAlign w:val="center"/>
                  <w:hideMark/>
                </w:tcPr>
                <w:p w:rsidRPr="00AC1748" w:rsidR="00AC1748" w:rsidRDefault="00AC1748" w14:paraId="4A2DEE7E" w14:textId="77777777">
                  <w:pPr>
                    <w:rPr>
                      <w:sz w:val="14"/>
                    </w:rPr>
                  </w:pPr>
                  <w:r w:rsidRPr="00AC1748">
                    <w:rPr>
                      <w:sz w:val="14"/>
                    </w:rPr>
                    <w:t>{urn:server.sfapi.successfactors.com}SFAPI</w:t>
                  </w:r>
                </w:p>
              </w:tc>
            </w:tr>
          </w:tbl>
          <w:p w:rsidRPr="00AC1748" w:rsidR="00AC1748" w:rsidRDefault="00AC1748" w14:paraId="636FAE80" w14:textId="77777777">
            <w:pPr>
              <w:rPr>
                <w:sz w:val="14"/>
              </w:rPr>
            </w:pPr>
          </w:p>
        </w:tc>
        <w:tc>
          <w:tcPr>
            <w:tcW w:w="0" w:type="auto"/>
            <w:tcBorders>
              <w:top w:val="outset" w:color="auto" w:sz="6" w:space="0"/>
              <w:left w:val="outset" w:color="auto" w:sz="6" w:space="0"/>
              <w:bottom w:val="outset" w:color="auto" w:sz="6" w:space="0"/>
              <w:right w:val="outset" w:color="auto" w:sz="6" w:space="0"/>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gridCol w:w="3307"/>
            </w:tblGrid>
            <w:tr w:rsidRPr="00AC1748" w:rsidR="00AC1748" w14:paraId="6C6CC5C8" w14:textId="77777777">
              <w:trPr>
                <w:tblCellSpacing w:w="15" w:type="dxa"/>
              </w:trPr>
              <w:tc>
                <w:tcPr>
                  <w:tcW w:w="0" w:type="auto"/>
                  <w:vAlign w:val="center"/>
                  <w:hideMark/>
                </w:tcPr>
                <w:p w:rsidRPr="00AC1748" w:rsidR="00AC1748" w:rsidRDefault="00AC1748" w14:paraId="4E864994" w14:textId="77777777">
                  <w:pPr>
                    <w:rPr>
                      <w:sz w:val="14"/>
                      <w:szCs w:val="24"/>
                    </w:rPr>
                  </w:pPr>
                  <w:r w:rsidRPr="00AC1748">
                    <w:rPr>
                      <w:sz w:val="14"/>
                    </w:rPr>
                    <w:t>Address:</w:t>
                  </w:r>
                </w:p>
              </w:tc>
              <w:tc>
                <w:tcPr>
                  <w:tcW w:w="0" w:type="auto"/>
                  <w:vAlign w:val="center"/>
                  <w:hideMark/>
                </w:tcPr>
                <w:p w:rsidRPr="00AC1748" w:rsidR="00AC1748" w:rsidRDefault="00AC1748" w14:paraId="10C18DE2" w14:textId="77777777">
                  <w:pPr>
                    <w:rPr>
                      <w:sz w:val="14"/>
                    </w:rPr>
                  </w:pPr>
                  <w:r w:rsidRPr="00AC1748">
                    <w:rPr>
                      <w:sz w:val="14"/>
                    </w:rPr>
                    <w:t>https://api4.successfactors.com:443/sfapi/v1/soap</w:t>
                  </w:r>
                </w:p>
              </w:tc>
            </w:tr>
            <w:tr w:rsidRPr="00AC1748" w:rsidR="00AC1748" w14:paraId="077E8342" w14:textId="77777777">
              <w:trPr>
                <w:tblCellSpacing w:w="15" w:type="dxa"/>
              </w:trPr>
              <w:tc>
                <w:tcPr>
                  <w:tcW w:w="0" w:type="auto"/>
                  <w:vAlign w:val="center"/>
                  <w:hideMark/>
                </w:tcPr>
                <w:p w:rsidRPr="00AC1748" w:rsidR="00AC1748" w:rsidRDefault="00AC1748" w14:paraId="23EC69B7" w14:textId="77777777">
                  <w:pPr>
                    <w:rPr>
                      <w:sz w:val="14"/>
                    </w:rPr>
                  </w:pPr>
                  <w:r w:rsidRPr="00AC1748">
                    <w:rPr>
                      <w:sz w:val="14"/>
                    </w:rPr>
                    <w:t>WSDL:</w:t>
                  </w:r>
                </w:p>
              </w:tc>
              <w:tc>
                <w:tcPr>
                  <w:tcW w:w="0" w:type="auto"/>
                  <w:vAlign w:val="center"/>
                  <w:hideMark/>
                </w:tcPr>
                <w:p w:rsidRPr="00AC1748" w:rsidR="00AC1748" w:rsidRDefault="00B2113E" w14:paraId="3FA0663A" w14:textId="77777777">
                  <w:pPr>
                    <w:rPr>
                      <w:sz w:val="14"/>
                    </w:rPr>
                  </w:pPr>
                  <w:hyperlink w:history="1" r:id="rId16">
                    <w:r w:rsidRPr="00AC1748" w:rsidR="00AC1748">
                      <w:rPr>
                        <w:rStyle w:val="Hyperlink"/>
                        <w:sz w:val="14"/>
                      </w:rPr>
                      <w:t>https://api4.successfactors.com:443/sfapi/v1/soap?wsdl</w:t>
                    </w:r>
                  </w:hyperlink>
                </w:p>
              </w:tc>
            </w:tr>
            <w:tr w:rsidRPr="00AC1748" w:rsidR="00AC1748" w14:paraId="1E00B58E" w14:textId="77777777">
              <w:trPr>
                <w:tblCellSpacing w:w="15" w:type="dxa"/>
              </w:trPr>
              <w:tc>
                <w:tcPr>
                  <w:tcW w:w="0" w:type="auto"/>
                  <w:vAlign w:val="center"/>
                  <w:hideMark/>
                </w:tcPr>
                <w:p w:rsidRPr="00AC1748" w:rsidR="00AC1748" w:rsidRDefault="00AC1748" w14:paraId="1B7E39B2" w14:textId="77777777">
                  <w:pPr>
                    <w:rPr>
                      <w:sz w:val="14"/>
                    </w:rPr>
                  </w:pPr>
                  <w:r w:rsidRPr="00AC1748">
                    <w:rPr>
                      <w:sz w:val="14"/>
                    </w:rPr>
                    <w:t>Implementation class:</w:t>
                  </w:r>
                </w:p>
              </w:tc>
              <w:tc>
                <w:tcPr>
                  <w:tcW w:w="0" w:type="auto"/>
                  <w:vAlign w:val="center"/>
                  <w:hideMark/>
                </w:tcPr>
                <w:p w:rsidRPr="00AC1748" w:rsidR="00AC1748" w:rsidRDefault="00AC1748" w14:paraId="5478166A" w14:textId="77777777">
                  <w:pPr>
                    <w:rPr>
                      <w:sz w:val="14"/>
                    </w:rPr>
                  </w:pPr>
                  <w:r w:rsidRPr="00AC1748">
                    <w:rPr>
                      <w:sz w:val="14"/>
                    </w:rPr>
                    <w:t>com.successfactors.wsapi_v1.SFAPI</w:t>
                  </w:r>
                </w:p>
              </w:tc>
            </w:tr>
          </w:tbl>
          <w:p w:rsidRPr="00AC1748" w:rsidR="00AC1748" w:rsidRDefault="00AC1748" w14:paraId="1C41C249" w14:textId="77777777">
            <w:pPr>
              <w:rPr>
                <w:sz w:val="14"/>
              </w:rPr>
            </w:pPr>
          </w:p>
        </w:tc>
      </w:tr>
      <w:tr w:rsidR="00AC1748" w:rsidTr="00AC1748" w14:paraId="24079BD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1"/>
              <w:gridCol w:w="3058"/>
            </w:tblGrid>
            <w:tr w:rsidRPr="00AC1748" w:rsidR="00AC1748" w14:paraId="54CF1B76" w14:textId="77777777">
              <w:trPr>
                <w:tblCellSpacing w:w="15" w:type="dxa"/>
              </w:trPr>
              <w:tc>
                <w:tcPr>
                  <w:tcW w:w="0" w:type="auto"/>
                  <w:vAlign w:val="center"/>
                  <w:hideMark/>
                </w:tcPr>
                <w:p w:rsidRPr="00AC1748" w:rsidR="00AC1748" w:rsidRDefault="00AC1748" w14:paraId="6E0D5A5C" w14:textId="77777777">
                  <w:pPr>
                    <w:rPr>
                      <w:sz w:val="14"/>
                      <w:szCs w:val="24"/>
                    </w:rPr>
                  </w:pPr>
                  <w:r w:rsidRPr="00AC1748">
                    <w:rPr>
                      <w:sz w:val="14"/>
                    </w:rPr>
                    <w:t>Service Name:</w:t>
                  </w:r>
                </w:p>
              </w:tc>
              <w:tc>
                <w:tcPr>
                  <w:tcW w:w="0" w:type="auto"/>
                  <w:vAlign w:val="center"/>
                  <w:hideMark/>
                </w:tcPr>
                <w:p w:rsidRPr="00AC1748" w:rsidR="00AC1748" w:rsidRDefault="00AC1748" w14:paraId="115068BF" w14:textId="77777777">
                  <w:pPr>
                    <w:rPr>
                      <w:sz w:val="14"/>
                    </w:rPr>
                  </w:pPr>
                  <w:r w:rsidRPr="00AC1748">
                    <w:rPr>
                      <w:sz w:val="14"/>
                    </w:rPr>
                    <w:t>{urn:server.sfapi.successfactors.com}SFAPIService12</w:t>
                  </w:r>
                </w:p>
              </w:tc>
            </w:tr>
            <w:tr w:rsidRPr="00AC1748" w:rsidR="00AC1748" w14:paraId="65BEEB89" w14:textId="77777777">
              <w:trPr>
                <w:tblCellSpacing w:w="15" w:type="dxa"/>
              </w:trPr>
              <w:tc>
                <w:tcPr>
                  <w:tcW w:w="0" w:type="auto"/>
                  <w:vAlign w:val="center"/>
                  <w:hideMark/>
                </w:tcPr>
                <w:p w:rsidRPr="00AC1748" w:rsidR="00AC1748" w:rsidRDefault="00AC1748" w14:paraId="285D60ED" w14:textId="77777777">
                  <w:pPr>
                    <w:rPr>
                      <w:sz w:val="14"/>
                    </w:rPr>
                  </w:pPr>
                  <w:r w:rsidRPr="00AC1748">
                    <w:rPr>
                      <w:sz w:val="14"/>
                    </w:rPr>
                    <w:t>Port Name:</w:t>
                  </w:r>
                </w:p>
              </w:tc>
              <w:tc>
                <w:tcPr>
                  <w:tcW w:w="0" w:type="auto"/>
                  <w:vAlign w:val="center"/>
                  <w:hideMark/>
                </w:tcPr>
                <w:p w:rsidRPr="00AC1748" w:rsidR="00AC1748" w:rsidRDefault="00AC1748" w14:paraId="215C1C85" w14:textId="77777777">
                  <w:pPr>
                    <w:rPr>
                      <w:sz w:val="14"/>
                    </w:rPr>
                  </w:pPr>
                  <w:r w:rsidRPr="00AC1748">
                    <w:rPr>
                      <w:sz w:val="14"/>
                    </w:rPr>
                    <w:t>{urn:server.sfapi.successfactors.com}SFAPI12</w:t>
                  </w:r>
                </w:p>
              </w:tc>
            </w:tr>
          </w:tbl>
          <w:p w:rsidRPr="00AC1748" w:rsidR="00AC1748" w:rsidRDefault="00AC1748" w14:paraId="685EE313" w14:textId="77777777">
            <w:pPr>
              <w:rPr>
                <w:sz w:val="14"/>
              </w:rPr>
            </w:pPr>
          </w:p>
        </w:tc>
        <w:tc>
          <w:tcPr>
            <w:tcW w:w="0" w:type="auto"/>
            <w:tcBorders>
              <w:top w:val="outset" w:color="auto" w:sz="6" w:space="0"/>
              <w:left w:val="outset" w:color="auto" w:sz="6" w:space="0"/>
              <w:bottom w:val="outset" w:color="auto" w:sz="6" w:space="0"/>
              <w:right w:val="outset" w:color="auto" w:sz="6" w:space="0"/>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gridCol w:w="3449"/>
            </w:tblGrid>
            <w:tr w:rsidRPr="00AC1748" w:rsidR="00AC1748" w14:paraId="6434FBEB" w14:textId="77777777">
              <w:trPr>
                <w:tblCellSpacing w:w="15" w:type="dxa"/>
              </w:trPr>
              <w:tc>
                <w:tcPr>
                  <w:tcW w:w="0" w:type="auto"/>
                  <w:vAlign w:val="center"/>
                  <w:hideMark/>
                </w:tcPr>
                <w:p w:rsidRPr="00AC1748" w:rsidR="00AC1748" w:rsidRDefault="00AC1748" w14:paraId="1B3A36DB" w14:textId="77777777">
                  <w:pPr>
                    <w:rPr>
                      <w:sz w:val="14"/>
                      <w:szCs w:val="24"/>
                    </w:rPr>
                  </w:pPr>
                  <w:r w:rsidRPr="00AC1748">
                    <w:rPr>
                      <w:sz w:val="14"/>
                    </w:rPr>
                    <w:t>Address:</w:t>
                  </w:r>
                </w:p>
              </w:tc>
              <w:tc>
                <w:tcPr>
                  <w:tcW w:w="0" w:type="auto"/>
                  <w:vAlign w:val="center"/>
                  <w:hideMark/>
                </w:tcPr>
                <w:p w:rsidRPr="00AC1748" w:rsidR="00AC1748" w:rsidRDefault="00AC1748" w14:paraId="23573911" w14:textId="77777777">
                  <w:pPr>
                    <w:rPr>
                      <w:sz w:val="14"/>
                    </w:rPr>
                  </w:pPr>
                  <w:r w:rsidRPr="00AC1748">
                    <w:rPr>
                      <w:sz w:val="14"/>
                    </w:rPr>
                    <w:t>https://api4.successfactors.com:443/sfapi/v1/soap12</w:t>
                  </w:r>
                </w:p>
              </w:tc>
            </w:tr>
            <w:tr w:rsidRPr="00AC1748" w:rsidR="00AC1748" w14:paraId="63E7DE87" w14:textId="77777777">
              <w:trPr>
                <w:tblCellSpacing w:w="15" w:type="dxa"/>
              </w:trPr>
              <w:tc>
                <w:tcPr>
                  <w:tcW w:w="0" w:type="auto"/>
                  <w:vAlign w:val="center"/>
                  <w:hideMark/>
                </w:tcPr>
                <w:p w:rsidRPr="00AC1748" w:rsidR="00AC1748" w:rsidRDefault="00AC1748" w14:paraId="5FB14FCB" w14:textId="77777777">
                  <w:pPr>
                    <w:rPr>
                      <w:sz w:val="14"/>
                    </w:rPr>
                  </w:pPr>
                  <w:r w:rsidRPr="00AC1748">
                    <w:rPr>
                      <w:sz w:val="14"/>
                    </w:rPr>
                    <w:t>WSDL:</w:t>
                  </w:r>
                </w:p>
              </w:tc>
              <w:tc>
                <w:tcPr>
                  <w:tcW w:w="0" w:type="auto"/>
                  <w:vAlign w:val="center"/>
                  <w:hideMark/>
                </w:tcPr>
                <w:p w:rsidRPr="00AC1748" w:rsidR="00AC1748" w:rsidRDefault="00B2113E" w14:paraId="304F0E64" w14:textId="77777777">
                  <w:pPr>
                    <w:rPr>
                      <w:sz w:val="14"/>
                    </w:rPr>
                  </w:pPr>
                  <w:hyperlink w:history="1" r:id="rId17">
                    <w:r w:rsidRPr="00AC1748" w:rsidR="00AC1748">
                      <w:rPr>
                        <w:rStyle w:val="Hyperlink"/>
                        <w:sz w:val="14"/>
                      </w:rPr>
                      <w:t>https://api4.successfactors.com:443/sfapi/v1/soap12?wsdl</w:t>
                    </w:r>
                  </w:hyperlink>
                </w:p>
              </w:tc>
            </w:tr>
            <w:tr w:rsidRPr="00AC1748" w:rsidR="00AC1748" w14:paraId="4D666B89" w14:textId="77777777">
              <w:trPr>
                <w:tblCellSpacing w:w="15" w:type="dxa"/>
              </w:trPr>
              <w:tc>
                <w:tcPr>
                  <w:tcW w:w="0" w:type="auto"/>
                  <w:vAlign w:val="center"/>
                  <w:hideMark/>
                </w:tcPr>
                <w:p w:rsidRPr="00AC1748" w:rsidR="00AC1748" w:rsidRDefault="00AC1748" w14:paraId="5150D6D4" w14:textId="77777777">
                  <w:pPr>
                    <w:rPr>
                      <w:sz w:val="14"/>
                    </w:rPr>
                  </w:pPr>
                  <w:r w:rsidRPr="00AC1748">
                    <w:rPr>
                      <w:sz w:val="14"/>
                    </w:rPr>
                    <w:t>Implementation class:</w:t>
                  </w:r>
                </w:p>
              </w:tc>
              <w:tc>
                <w:tcPr>
                  <w:tcW w:w="0" w:type="auto"/>
                  <w:vAlign w:val="center"/>
                  <w:hideMark/>
                </w:tcPr>
                <w:p w:rsidRPr="00AC1748" w:rsidR="00AC1748" w:rsidRDefault="00AC1748" w14:paraId="254E7189" w14:textId="77777777">
                  <w:pPr>
                    <w:rPr>
                      <w:sz w:val="14"/>
                    </w:rPr>
                  </w:pPr>
                  <w:r w:rsidRPr="00AC1748">
                    <w:rPr>
                      <w:sz w:val="14"/>
                    </w:rPr>
                    <w:t>com.successfactors.wsapi_v1.SFAPI</w:t>
                  </w:r>
                </w:p>
              </w:tc>
            </w:tr>
          </w:tbl>
          <w:p w:rsidRPr="00AC1748" w:rsidR="00AC1748" w:rsidRDefault="00AC1748" w14:paraId="6D384DA5" w14:textId="77777777">
            <w:pPr>
              <w:rPr>
                <w:sz w:val="14"/>
              </w:rPr>
            </w:pPr>
          </w:p>
        </w:tc>
      </w:tr>
      <w:tr w:rsidR="00AC1748" w:rsidTr="00AC1748" w14:paraId="6A99F90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
              <w:gridCol w:w="3248"/>
            </w:tblGrid>
            <w:tr w:rsidRPr="00AC1748" w:rsidR="00AC1748" w14:paraId="70123443" w14:textId="77777777">
              <w:trPr>
                <w:tblCellSpacing w:w="15" w:type="dxa"/>
              </w:trPr>
              <w:tc>
                <w:tcPr>
                  <w:tcW w:w="0" w:type="auto"/>
                  <w:vAlign w:val="center"/>
                  <w:hideMark/>
                </w:tcPr>
                <w:p w:rsidRPr="00AC1748" w:rsidR="00AC1748" w:rsidRDefault="00AC1748" w14:paraId="52F26C55" w14:textId="77777777">
                  <w:pPr>
                    <w:rPr>
                      <w:sz w:val="14"/>
                      <w:szCs w:val="24"/>
                    </w:rPr>
                  </w:pPr>
                  <w:r w:rsidRPr="00AC1748">
                    <w:rPr>
                      <w:sz w:val="14"/>
                    </w:rPr>
                    <w:t>Service Name:</w:t>
                  </w:r>
                </w:p>
              </w:tc>
              <w:tc>
                <w:tcPr>
                  <w:tcW w:w="0" w:type="auto"/>
                  <w:vAlign w:val="center"/>
                  <w:hideMark/>
                </w:tcPr>
                <w:p w:rsidRPr="00AC1748" w:rsidR="00AC1748" w:rsidRDefault="00AC1748" w14:paraId="3932E1EE" w14:textId="77777777">
                  <w:pPr>
                    <w:rPr>
                      <w:sz w:val="14"/>
                    </w:rPr>
                  </w:pPr>
                  <w:r w:rsidRPr="00AC1748">
                    <w:rPr>
                      <w:sz w:val="14"/>
                    </w:rPr>
                    <w:t>{urn:server.sfapi.successfactors.com}SFAPIAsyncService</w:t>
                  </w:r>
                </w:p>
              </w:tc>
            </w:tr>
            <w:tr w:rsidRPr="00AC1748" w:rsidR="00AC1748" w14:paraId="7A2526D2" w14:textId="77777777">
              <w:trPr>
                <w:tblCellSpacing w:w="15" w:type="dxa"/>
              </w:trPr>
              <w:tc>
                <w:tcPr>
                  <w:tcW w:w="0" w:type="auto"/>
                  <w:vAlign w:val="center"/>
                  <w:hideMark/>
                </w:tcPr>
                <w:p w:rsidRPr="00AC1748" w:rsidR="00AC1748" w:rsidRDefault="00AC1748" w14:paraId="056BCF27" w14:textId="77777777">
                  <w:pPr>
                    <w:rPr>
                      <w:sz w:val="14"/>
                    </w:rPr>
                  </w:pPr>
                  <w:r w:rsidRPr="00AC1748">
                    <w:rPr>
                      <w:sz w:val="14"/>
                    </w:rPr>
                    <w:t>Port Name:</w:t>
                  </w:r>
                </w:p>
              </w:tc>
              <w:tc>
                <w:tcPr>
                  <w:tcW w:w="0" w:type="auto"/>
                  <w:vAlign w:val="center"/>
                  <w:hideMark/>
                </w:tcPr>
                <w:p w:rsidRPr="00AC1748" w:rsidR="00AC1748" w:rsidRDefault="00AC1748" w14:paraId="13F6B25C" w14:textId="77777777">
                  <w:pPr>
                    <w:rPr>
                      <w:sz w:val="14"/>
                    </w:rPr>
                  </w:pPr>
                  <w:r w:rsidRPr="00AC1748">
                    <w:rPr>
                      <w:sz w:val="14"/>
                    </w:rPr>
                    <w:t>{urn:server.sfapi.successfactors.com}SFAPIAsync</w:t>
                  </w:r>
                </w:p>
              </w:tc>
            </w:tr>
          </w:tbl>
          <w:p w:rsidRPr="00AC1748" w:rsidR="00AC1748" w:rsidRDefault="00AC1748" w14:paraId="7E4F375A" w14:textId="77777777">
            <w:pPr>
              <w:rPr>
                <w:sz w:val="14"/>
              </w:rPr>
            </w:pPr>
          </w:p>
        </w:tc>
        <w:tc>
          <w:tcPr>
            <w:tcW w:w="0" w:type="auto"/>
            <w:tcBorders>
              <w:top w:val="outset" w:color="auto" w:sz="6" w:space="0"/>
              <w:left w:val="outset" w:color="auto" w:sz="6" w:space="0"/>
              <w:bottom w:val="outset" w:color="auto" w:sz="6" w:space="0"/>
              <w:right w:val="outset" w:color="auto" w:sz="6" w:space="0"/>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4"/>
              <w:gridCol w:w="3679"/>
            </w:tblGrid>
            <w:tr w:rsidRPr="00AC1748" w:rsidR="00AC1748" w14:paraId="12B80CDE" w14:textId="77777777">
              <w:trPr>
                <w:tblCellSpacing w:w="15" w:type="dxa"/>
              </w:trPr>
              <w:tc>
                <w:tcPr>
                  <w:tcW w:w="0" w:type="auto"/>
                  <w:vAlign w:val="center"/>
                  <w:hideMark/>
                </w:tcPr>
                <w:p w:rsidRPr="00AC1748" w:rsidR="00AC1748" w:rsidRDefault="00AC1748" w14:paraId="400B7BA5" w14:textId="77777777">
                  <w:pPr>
                    <w:rPr>
                      <w:sz w:val="14"/>
                      <w:szCs w:val="24"/>
                    </w:rPr>
                  </w:pPr>
                  <w:r w:rsidRPr="00AC1748">
                    <w:rPr>
                      <w:sz w:val="14"/>
                    </w:rPr>
                    <w:t>Address:</w:t>
                  </w:r>
                </w:p>
              </w:tc>
              <w:tc>
                <w:tcPr>
                  <w:tcW w:w="0" w:type="auto"/>
                  <w:vAlign w:val="center"/>
                  <w:hideMark/>
                </w:tcPr>
                <w:p w:rsidRPr="00AC1748" w:rsidR="00AC1748" w:rsidRDefault="00AC1748" w14:paraId="13933DD7" w14:textId="77777777">
                  <w:pPr>
                    <w:rPr>
                      <w:sz w:val="14"/>
                    </w:rPr>
                  </w:pPr>
                  <w:r w:rsidRPr="00AC1748">
                    <w:rPr>
                      <w:sz w:val="14"/>
                    </w:rPr>
                    <w:t>https://api4.successfactors.com:443/sfapi/v1/async/soap</w:t>
                  </w:r>
                </w:p>
              </w:tc>
            </w:tr>
            <w:tr w:rsidRPr="00AC1748" w:rsidR="00AC1748" w14:paraId="22F4C5A1" w14:textId="77777777">
              <w:trPr>
                <w:tblCellSpacing w:w="15" w:type="dxa"/>
              </w:trPr>
              <w:tc>
                <w:tcPr>
                  <w:tcW w:w="0" w:type="auto"/>
                  <w:vAlign w:val="center"/>
                  <w:hideMark/>
                </w:tcPr>
                <w:p w:rsidRPr="00AC1748" w:rsidR="00AC1748" w:rsidRDefault="00AC1748" w14:paraId="39D2571F" w14:textId="77777777">
                  <w:pPr>
                    <w:rPr>
                      <w:sz w:val="14"/>
                    </w:rPr>
                  </w:pPr>
                  <w:r w:rsidRPr="00AC1748">
                    <w:rPr>
                      <w:sz w:val="14"/>
                    </w:rPr>
                    <w:t>WSDL:</w:t>
                  </w:r>
                </w:p>
              </w:tc>
              <w:tc>
                <w:tcPr>
                  <w:tcW w:w="0" w:type="auto"/>
                  <w:vAlign w:val="center"/>
                  <w:hideMark/>
                </w:tcPr>
                <w:p w:rsidRPr="00AC1748" w:rsidR="00AC1748" w:rsidRDefault="00B2113E" w14:paraId="55651C1F" w14:textId="77777777">
                  <w:pPr>
                    <w:rPr>
                      <w:sz w:val="14"/>
                    </w:rPr>
                  </w:pPr>
                  <w:hyperlink w:history="1" r:id="rId18">
                    <w:r w:rsidRPr="00AC1748" w:rsidR="00AC1748">
                      <w:rPr>
                        <w:rStyle w:val="Hyperlink"/>
                        <w:sz w:val="14"/>
                      </w:rPr>
                      <w:t>https://api4.successfactors.com:443/sfapi/v1/async/soap?wsdl</w:t>
                    </w:r>
                  </w:hyperlink>
                </w:p>
              </w:tc>
            </w:tr>
            <w:tr w:rsidRPr="00AC1748" w:rsidR="00AC1748" w14:paraId="7895CAE2" w14:textId="77777777">
              <w:trPr>
                <w:tblCellSpacing w:w="15" w:type="dxa"/>
              </w:trPr>
              <w:tc>
                <w:tcPr>
                  <w:tcW w:w="0" w:type="auto"/>
                  <w:vAlign w:val="center"/>
                  <w:hideMark/>
                </w:tcPr>
                <w:p w:rsidRPr="00AC1748" w:rsidR="00AC1748" w:rsidRDefault="00AC1748" w14:paraId="234E6856" w14:textId="77777777">
                  <w:pPr>
                    <w:rPr>
                      <w:sz w:val="14"/>
                    </w:rPr>
                  </w:pPr>
                  <w:r w:rsidRPr="00AC1748">
                    <w:rPr>
                      <w:sz w:val="14"/>
                    </w:rPr>
                    <w:t>Implementation class:</w:t>
                  </w:r>
                </w:p>
              </w:tc>
              <w:tc>
                <w:tcPr>
                  <w:tcW w:w="0" w:type="auto"/>
                  <w:vAlign w:val="center"/>
                  <w:hideMark/>
                </w:tcPr>
                <w:p w:rsidRPr="00AC1748" w:rsidR="00AC1748" w:rsidRDefault="00AC1748" w14:paraId="12058396" w14:textId="77777777">
                  <w:pPr>
                    <w:rPr>
                      <w:sz w:val="14"/>
                    </w:rPr>
                  </w:pPr>
                  <w:r w:rsidRPr="00AC1748">
                    <w:rPr>
                      <w:sz w:val="14"/>
                    </w:rPr>
                    <w:t>com.successfactors.wsapi_v1.SFAPIAsync</w:t>
                  </w:r>
                </w:p>
              </w:tc>
            </w:tr>
          </w:tbl>
          <w:p w:rsidRPr="00AC1748" w:rsidR="00AC1748" w:rsidRDefault="00AC1748" w14:paraId="2595458D" w14:textId="77777777">
            <w:pPr>
              <w:rPr>
                <w:sz w:val="14"/>
              </w:rPr>
            </w:pPr>
          </w:p>
        </w:tc>
      </w:tr>
    </w:tbl>
    <w:p w:rsidRPr="00C8585D" w:rsidR="007E6865" w:rsidP="00C8585D" w:rsidRDefault="007E6865" w14:paraId="2FF37456" w14:textId="77777777"/>
    <w:p w:rsidRPr="005662B9" w:rsidR="0087014A" w:rsidP="0087014A" w:rsidRDefault="00E6460D" w14:paraId="29C2C536" w14:textId="77777777">
      <w:pPr>
        <w:pStyle w:val="Heading2"/>
        <w:rPr>
          <w:rFonts w:asciiTheme="minorHAnsi" w:hAnsiTheme="minorHAnsi" w:cstheme="minorHAnsi"/>
        </w:rPr>
      </w:pPr>
      <w:bookmarkStart w:name="_Toc71562952" w:id="14"/>
      <w:r w:rsidRPr="005662B9">
        <w:rPr>
          <w:rFonts w:asciiTheme="minorHAnsi" w:hAnsiTheme="minorHAnsi" w:cstheme="minorHAnsi"/>
        </w:rPr>
        <w:t>SFTP Folders</w:t>
      </w:r>
      <w:bookmarkEnd w:id="14"/>
    </w:p>
    <w:p w:rsidR="0087014A" w:rsidP="0087014A" w:rsidRDefault="00BD5DE4" w14:paraId="30146469" w14:textId="77777777">
      <w:r>
        <w:t xml:space="preserve">SAP provides 2 (two) sets of SFTP </w:t>
      </w:r>
      <w:r w:rsidR="00B67563">
        <w:t>Accounts</w:t>
      </w:r>
      <w:r>
        <w:t xml:space="preserve"> for use with SuccessFactors. One set is dedicated </w:t>
      </w:r>
      <w:r w:rsidR="00C14C50">
        <w:t>for</w:t>
      </w:r>
      <w:r>
        <w:t xml:space="preserve"> the production SF environment. All non-production SF environments share the second </w:t>
      </w:r>
      <w:r w:rsidR="00397576">
        <w:t>Account</w:t>
      </w:r>
      <w:r>
        <w:t xml:space="preserve">. </w:t>
      </w:r>
    </w:p>
    <w:p w:rsidR="00BD5DE4" w:rsidP="0087014A" w:rsidRDefault="00BD5DE4" w14:paraId="195CE80A" w14:textId="77777777"/>
    <w:p w:rsidR="0087014A" w:rsidP="0087014A" w:rsidRDefault="00BD5DE4" w14:paraId="1C3E7D95" w14:textId="19FD136D">
      <w:r>
        <w:t xml:space="preserve">SAP issues only a single user ID </w:t>
      </w:r>
      <w:r w:rsidR="002157B1">
        <w:t xml:space="preserve">for each </w:t>
      </w:r>
      <w:r w:rsidR="00B67563">
        <w:t>Account</w:t>
      </w:r>
      <w:r w:rsidR="002157B1">
        <w:t>. There are</w:t>
      </w:r>
      <w:r>
        <w:t xml:space="preserve"> no </w:t>
      </w:r>
      <w:r w:rsidR="00B67563">
        <w:t>further</w:t>
      </w:r>
      <w:r>
        <w:t xml:space="preserve"> access controls. As such there should not be any design that allows </w:t>
      </w:r>
      <w:r w:rsidR="00C14C50">
        <w:t>vendor</w:t>
      </w:r>
      <w:r>
        <w:t xml:space="preserve"> applications into the SFTP folders. All pulling or drop off </w:t>
      </w:r>
      <w:r w:rsidR="000F55DA">
        <w:t xml:space="preserve">of </w:t>
      </w:r>
      <w:r>
        <w:t xml:space="preserve">files should be only by the </w:t>
      </w:r>
      <w:r w:rsidR="00B67563">
        <w:t xml:space="preserve">File Mover or </w:t>
      </w:r>
      <w:r>
        <w:t>middleware</w:t>
      </w:r>
      <w:r w:rsidR="00B67563">
        <w:t xml:space="preserve"> </w:t>
      </w:r>
      <w:r w:rsidR="000F55DA">
        <w:t xml:space="preserve">that </w:t>
      </w:r>
      <w:r w:rsidR="00B67563">
        <w:t>ha</w:t>
      </w:r>
      <w:r w:rsidR="000F55DA">
        <w:t>s</w:t>
      </w:r>
      <w:r w:rsidR="00B67563">
        <w:t xml:space="preserve"> access</w:t>
      </w:r>
      <w:r>
        <w:t xml:space="preserve">. </w:t>
      </w:r>
    </w:p>
    <w:p w:rsidR="00BD5DE4" w:rsidP="0087014A" w:rsidRDefault="00BD5DE4" w14:paraId="24648E94" w14:textId="77777777"/>
    <w:p w:rsidR="00BD5DE4" w:rsidP="0087014A" w:rsidRDefault="00BD5DE4" w14:paraId="40BE8840" w14:textId="77777777">
      <w:r>
        <w:t xml:space="preserve">SAP does not provide long term storage of files in their SFTP folders.  SAP has purge logic based on both 14 days and total file space, </w:t>
      </w:r>
      <w:r w:rsidR="005241E8">
        <w:t>whatever</w:t>
      </w:r>
      <w:r>
        <w:t xml:space="preserve"> comes first. All designs should support holding files in the SFTP folders for as minimal time as possible. </w:t>
      </w:r>
    </w:p>
    <w:p w:rsidR="00BD5DE4" w:rsidP="0087014A" w:rsidRDefault="00BD5DE4" w14:paraId="687DD9D6" w14:textId="77777777"/>
    <w:p w:rsidR="00BD5DE4" w:rsidP="0087014A" w:rsidRDefault="00BD5DE4" w14:paraId="3F1AD7BC" w14:textId="77777777">
      <w:r>
        <w:t>For production folders</w:t>
      </w:r>
      <w:r w:rsidR="002157B1">
        <w:t xml:space="preserve">, </w:t>
      </w:r>
      <w:r>
        <w:t xml:space="preserve">there will be set up a subfolder for each interface. </w:t>
      </w:r>
    </w:p>
    <w:p w:rsidR="00BD5DE4" w:rsidP="0087014A" w:rsidRDefault="00BD5DE4" w14:paraId="03D31DD8" w14:textId="77777777"/>
    <w:p w:rsidR="00BD5DE4" w:rsidP="0087014A" w:rsidRDefault="00BD5DE4" w14:paraId="552C9313" w14:textId="310198C0">
      <w:r>
        <w:t>For non-production</w:t>
      </w:r>
      <w:r w:rsidR="005A39C5">
        <w:t xml:space="preserve">, </w:t>
      </w:r>
      <w:r>
        <w:t xml:space="preserve">there will be set up a subfolder for each </w:t>
      </w:r>
      <w:proofErr w:type="spellStart"/>
      <w:r>
        <w:t>BizX</w:t>
      </w:r>
      <w:proofErr w:type="spellEnd"/>
      <w:r>
        <w:t xml:space="preserve"> environment, then a further subfolder for each interface. </w:t>
      </w:r>
    </w:p>
    <w:p w:rsidRPr="005662B9" w:rsidR="0087014A" w:rsidP="0087014A" w:rsidRDefault="00E6460D" w14:paraId="2A13352B" w14:textId="77777777">
      <w:pPr>
        <w:pStyle w:val="Heading2"/>
        <w:rPr>
          <w:rFonts w:asciiTheme="minorHAnsi" w:hAnsiTheme="minorHAnsi" w:cstheme="minorHAnsi"/>
        </w:rPr>
      </w:pPr>
      <w:bookmarkStart w:name="_Toc71562953" w:id="15"/>
      <w:r w:rsidRPr="005662B9">
        <w:rPr>
          <w:rFonts w:asciiTheme="minorHAnsi" w:hAnsiTheme="minorHAnsi" w:cstheme="minorHAnsi"/>
        </w:rPr>
        <w:t>Standard Integrations</w:t>
      </w:r>
      <w:bookmarkEnd w:id="15"/>
    </w:p>
    <w:p w:rsidR="0091566E" w:rsidP="0087014A" w:rsidRDefault="0091566E" w14:paraId="3DEB705D" w14:textId="254DBABE">
      <w:r>
        <w:t xml:space="preserve">Standard Integrations are only </w:t>
      </w:r>
      <w:r w:rsidR="002157B1">
        <w:t xml:space="preserve">provided by SAP and </w:t>
      </w:r>
      <w:r>
        <w:t xml:space="preserve">available for </w:t>
      </w:r>
      <w:r w:rsidR="007A2E27">
        <w:t xml:space="preserve">SAP </w:t>
      </w:r>
      <w:r w:rsidR="008C748C">
        <w:t>C</w:t>
      </w:r>
      <w:r w:rsidR="007A2E27">
        <w:t xml:space="preserve">loud </w:t>
      </w:r>
      <w:r w:rsidR="00872602">
        <w:t>P</w:t>
      </w:r>
      <w:r w:rsidR="007A2E27">
        <w:t>latform Integration</w:t>
      </w:r>
      <w:r w:rsidR="005A39C5">
        <w:t xml:space="preserve"> </w:t>
      </w:r>
      <w:r w:rsidR="007A2E27">
        <w:t>[CPI]</w:t>
      </w:r>
      <w:r w:rsidR="008C748C">
        <w:t xml:space="preserve"> or </w:t>
      </w:r>
      <w:r>
        <w:t xml:space="preserve">Boomi. </w:t>
      </w:r>
    </w:p>
    <w:p w:rsidR="0091566E" w:rsidP="0087014A" w:rsidRDefault="0091566E" w14:paraId="0C426D0A" w14:textId="77777777"/>
    <w:p w:rsidR="0087014A" w:rsidP="0087014A" w:rsidRDefault="00900779" w14:paraId="6B5DD685" w14:textId="3311682B">
      <w:r>
        <w:t>SAP provides many ready to use integration</w:t>
      </w:r>
      <w:r w:rsidR="003774AF">
        <w:t>s</w:t>
      </w:r>
      <w:r>
        <w:t xml:space="preserve"> to many common global HR vendors. SAP wor</w:t>
      </w:r>
      <w:r w:rsidR="00C14C50">
        <w:t>k</w:t>
      </w:r>
      <w:r>
        <w:t>ed with these vendors to develop standard integrations, based on common templates based on the vendor</w:t>
      </w:r>
      <w:r w:rsidR="002157B1">
        <w:t>’</w:t>
      </w:r>
      <w:r>
        <w:t>s</w:t>
      </w:r>
      <w:r w:rsidR="005A39C5">
        <w:t xml:space="preserve"> </w:t>
      </w:r>
      <w:r>
        <w:t xml:space="preserve">experience, that are ready to use. </w:t>
      </w:r>
    </w:p>
    <w:p w:rsidR="00900779" w:rsidP="0087014A" w:rsidRDefault="00900779" w14:paraId="09FBADDF" w14:textId="77777777"/>
    <w:p w:rsidRPr="009D4E59" w:rsidR="009D4E59" w:rsidP="009D4E59" w:rsidRDefault="009D4E59" w14:paraId="1749F9BD" w14:textId="7D33610A">
      <w:r w:rsidRPr="009D4E59">
        <w:t>Standard integrations are configurable.  However, these integrations in most cases need to be modified as per business requirements.  The vendors will be resistant to changing the way the existing integrations work today. Any changes, even to SAP standard integration</w:t>
      </w:r>
      <w:r w:rsidR="003774AF">
        <w:t>s,</w:t>
      </w:r>
      <w:r w:rsidRPr="009D4E59">
        <w:t xml:space="preserve"> will have a cost to implement in terms of time and resources.  In most cases, standard integration serves as a base template to copy and build custom integration.</w:t>
      </w:r>
    </w:p>
    <w:p w:rsidR="009C01BD" w:rsidP="0087014A" w:rsidRDefault="009C01BD" w14:paraId="0BFE8435" w14:textId="77777777"/>
    <w:p w:rsidRPr="005662B9" w:rsidR="00EF5CBB" w:rsidP="00EF5CBB" w:rsidRDefault="007218EE" w14:paraId="3E228FBD" w14:textId="77777777">
      <w:pPr>
        <w:pStyle w:val="Heading3"/>
        <w:rPr>
          <w:rFonts w:asciiTheme="minorHAnsi" w:hAnsiTheme="minorHAnsi" w:cstheme="minorHAnsi"/>
        </w:rPr>
      </w:pPr>
      <w:bookmarkStart w:name="_Toc71562954" w:id="16"/>
      <w:r w:rsidRPr="005662B9">
        <w:rPr>
          <w:rFonts w:asciiTheme="minorHAnsi" w:hAnsiTheme="minorHAnsi" w:cstheme="minorHAnsi"/>
        </w:rPr>
        <w:t>SAP Cloud Platform Integration Setup</w:t>
      </w:r>
      <w:bookmarkEnd w:id="16"/>
    </w:p>
    <w:p w:rsidRPr="005662B9" w:rsidR="007218EE" w:rsidP="005662B9" w:rsidRDefault="007218EE" w14:paraId="4EF11F20" w14:textId="77777777">
      <w:pPr>
        <w:rPr>
          <w:rFonts w:cstheme="minorHAnsi"/>
          <w:shd w:val="clear" w:color="auto" w:fill="FFFFFF"/>
        </w:rPr>
      </w:pPr>
      <w:r w:rsidRPr="005662B9">
        <w:rPr>
          <w:rFonts w:cstheme="minorHAnsi"/>
          <w:shd w:val="clear" w:color="auto" w:fill="FFFFFF"/>
        </w:rPr>
        <w:t xml:space="preserve">IBM Integration team will be responsible for the SAP CPI Setup. </w:t>
      </w:r>
    </w:p>
    <w:p w:rsidRPr="005662B9" w:rsidR="007218EE" w:rsidP="005662B9" w:rsidRDefault="007218EE" w14:paraId="1343E3D2" w14:textId="77777777">
      <w:pPr>
        <w:rPr>
          <w:rFonts w:cstheme="minorHAnsi"/>
          <w:shd w:val="clear" w:color="auto" w:fill="FFFFFF"/>
        </w:rPr>
      </w:pPr>
    </w:p>
    <w:p w:rsidRPr="005662B9" w:rsidR="007218EE" w:rsidP="005662B9" w:rsidRDefault="007218EE" w14:paraId="2E87B6EC" w14:textId="77777777">
      <w:pPr>
        <w:rPr>
          <w:rFonts w:cstheme="minorHAnsi"/>
          <w:shd w:val="clear" w:color="auto" w:fill="FFFFFF"/>
        </w:rPr>
      </w:pPr>
      <w:r w:rsidRPr="005662B9">
        <w:rPr>
          <w:rFonts w:cstheme="minorHAnsi"/>
          <w:shd w:val="clear" w:color="auto" w:fill="FFFFFF"/>
        </w:rPr>
        <w:t>For more information about how to set up </w:t>
      </w:r>
      <w:r w:rsidRPr="005662B9">
        <w:rPr>
          <w:rFonts w:cstheme="minorHAnsi"/>
        </w:rPr>
        <w:t>SAP Cloud Integration</w:t>
      </w:r>
      <w:r w:rsidRPr="005662B9">
        <w:rPr>
          <w:rFonts w:cstheme="minorHAnsi"/>
          <w:shd w:val="clear" w:color="auto" w:fill="FFFFFF"/>
        </w:rPr>
        <w:t> see </w:t>
      </w:r>
      <w:hyperlink w:tgtFrame="_blank" w:tooltip="https://help.sap.com/viewer/368c481cd6954bdfa5d0435479fd4eaf/Cloud/en-US" w:history="1" r:id="rId19">
        <w:r w:rsidRPr="005662B9">
          <w:rPr>
            <w:rFonts w:cstheme="minorHAnsi"/>
          </w:rPr>
          <w:t>SAP Cloud Integration</w:t>
        </w:r>
      </w:hyperlink>
      <w:r w:rsidRPr="005662B9">
        <w:rPr>
          <w:rFonts w:cstheme="minorHAnsi"/>
          <w:shd w:val="clear" w:color="auto" w:fill="FFFFFF"/>
        </w:rPr>
        <w:t>.</w:t>
      </w:r>
    </w:p>
    <w:p w:rsidRPr="005662B9" w:rsidR="007218EE" w:rsidP="005662B9" w:rsidRDefault="007218EE" w14:paraId="27814817" w14:textId="77777777">
      <w:pPr>
        <w:rPr>
          <w:rFonts w:cstheme="minorHAnsi"/>
          <w:shd w:val="clear" w:color="auto" w:fill="FFFFFF"/>
        </w:rPr>
      </w:pPr>
    </w:p>
    <w:p w:rsidRPr="005662B9" w:rsidR="006B104E" w:rsidP="005662B9" w:rsidRDefault="007218EE" w14:paraId="25B7515B" w14:textId="77777777">
      <w:pPr>
        <w:rPr>
          <w:rFonts w:cstheme="minorHAnsi"/>
          <w:shd w:val="clear" w:color="auto" w:fill="FFFFFF"/>
        </w:rPr>
      </w:pPr>
      <w:r w:rsidRPr="005662B9">
        <w:rPr>
          <w:rFonts w:cstheme="minorHAnsi"/>
          <w:shd w:val="clear" w:color="auto" w:fill="FFFFFF"/>
        </w:rPr>
        <w:t>Based on the Tenneco Architecture and Domains</w:t>
      </w:r>
      <w:r w:rsidRPr="005662B9" w:rsidR="006B104E">
        <w:rPr>
          <w:rFonts w:cstheme="minorHAnsi"/>
          <w:shd w:val="clear" w:color="auto" w:fill="FFFFFF"/>
        </w:rPr>
        <w:t>,</w:t>
      </w:r>
      <w:r w:rsidRPr="005662B9">
        <w:rPr>
          <w:rFonts w:cstheme="minorHAnsi"/>
          <w:shd w:val="clear" w:color="auto" w:fill="FFFFFF"/>
        </w:rPr>
        <w:t xml:space="preserve"> team will request the Tenneco’s Basis team to </w:t>
      </w:r>
      <w:r w:rsidRPr="005662B9" w:rsidR="006B104E">
        <w:rPr>
          <w:rFonts w:cstheme="minorHAnsi"/>
          <w:shd w:val="clear" w:color="auto" w:fill="FFFFFF"/>
        </w:rPr>
        <w:t xml:space="preserve">install SAP Cloud Connector or use Reverse Proxy if any. </w:t>
      </w:r>
    </w:p>
    <w:p w:rsidRPr="003774AF" w:rsidR="006B104E" w:rsidP="007218EE" w:rsidRDefault="006B104E" w14:paraId="04B8CFFA" w14:textId="77777777">
      <w:pPr>
        <w:ind w:left="720"/>
        <w:rPr>
          <w:rFonts w:ascii="Calibri" w:hAnsi="Calibri" w:cs="Calibri"/>
          <w:shd w:val="clear" w:color="auto" w:fill="FFFFFF"/>
        </w:rPr>
      </w:pPr>
    </w:p>
    <w:p w:rsidRPr="003774AF" w:rsidR="006B104E" w:rsidP="006B104E" w:rsidRDefault="006B104E" w14:paraId="410F5AF9" w14:textId="77777777">
      <w:pPr>
        <w:rPr>
          <w:rFonts w:ascii="Calibri" w:hAnsi="Calibri" w:cs="Calibri"/>
        </w:rPr>
      </w:pPr>
      <w:r w:rsidRPr="003774AF">
        <w:rPr>
          <w:rFonts w:ascii="Calibri" w:hAnsi="Calibri" w:cs="Calibri"/>
        </w:rPr>
        <w:t>Also see:</w:t>
      </w:r>
    </w:p>
    <w:p w:rsidRPr="003774AF" w:rsidR="007218EE" w:rsidP="001B56E8" w:rsidRDefault="006B104E" w14:paraId="0521E24B" w14:textId="77777777">
      <w:pPr>
        <w:rPr>
          <w:rFonts w:ascii="Calibri" w:hAnsi="Calibri" w:cs="Calibri"/>
        </w:rPr>
      </w:pPr>
      <w:r w:rsidRPr="003774AF">
        <w:rPr>
          <w:rFonts w:ascii="Calibri" w:hAnsi="Calibri" w:cs="Calibri"/>
          <w:shd w:val="clear" w:color="auto" w:fill="FFFFFF"/>
        </w:rPr>
        <w:t>https://help.sap.com/viewer/368c481cd6954bdfa5d0435479fd4eaf/Cloud/en-US/14567e1c8618433c9f003e70f0681141.html</w:t>
      </w:r>
    </w:p>
    <w:p w:rsidRPr="005662B9" w:rsidR="007218EE" w:rsidP="007218EE" w:rsidRDefault="007218EE" w14:paraId="7FF316EE" w14:textId="77777777">
      <w:pPr>
        <w:pStyle w:val="Heading3"/>
        <w:rPr>
          <w:rFonts w:asciiTheme="minorHAnsi" w:hAnsiTheme="minorHAnsi" w:cstheme="minorHAnsi"/>
        </w:rPr>
      </w:pPr>
      <w:bookmarkStart w:name="_Toc71562955" w:id="17"/>
      <w:r w:rsidRPr="005662B9">
        <w:rPr>
          <w:rFonts w:asciiTheme="minorHAnsi" w:hAnsiTheme="minorHAnsi" w:cstheme="minorHAnsi"/>
        </w:rPr>
        <w:t xml:space="preserve">Minimum Requirements for SAP </w:t>
      </w:r>
      <w:r w:rsidRPr="005662B9" w:rsidR="00FD3854">
        <w:rPr>
          <w:rFonts w:asciiTheme="minorHAnsi" w:hAnsiTheme="minorHAnsi" w:cstheme="minorHAnsi"/>
        </w:rPr>
        <w:t xml:space="preserve">ERP </w:t>
      </w:r>
      <w:r w:rsidRPr="005662B9">
        <w:rPr>
          <w:rFonts w:asciiTheme="minorHAnsi" w:hAnsiTheme="minorHAnsi" w:cstheme="minorHAnsi"/>
        </w:rPr>
        <w:t xml:space="preserve">HCM </w:t>
      </w:r>
      <w:r w:rsidRPr="005662B9" w:rsidR="00AD259D">
        <w:rPr>
          <w:rFonts w:asciiTheme="minorHAnsi" w:hAnsiTheme="minorHAnsi" w:cstheme="minorHAnsi"/>
        </w:rPr>
        <w:t>for Employee and Organizational Data Replications</w:t>
      </w:r>
      <w:bookmarkEnd w:id="17"/>
    </w:p>
    <w:p w:rsidRPr="003774AF" w:rsidR="001B56E8" w:rsidP="001B56E8" w:rsidRDefault="001B56E8" w14:paraId="2BC3B7CD" w14:textId="77777777">
      <w:pPr>
        <w:rPr>
          <w:rFonts w:cstheme="minorHAnsi"/>
          <w:shd w:val="clear" w:color="auto" w:fill="FFFFFF"/>
        </w:rPr>
      </w:pPr>
      <w:r w:rsidRPr="003774AF">
        <w:rPr>
          <w:rFonts w:cstheme="minorHAnsi"/>
          <w:shd w:val="clear" w:color="auto" w:fill="FFFFFF"/>
        </w:rPr>
        <w:t xml:space="preserve">Standard integrations between SuccessFactors Employee Central and SAP HCM will need </w:t>
      </w:r>
    </w:p>
    <w:p w:rsidRPr="003774AF" w:rsidR="001B56E8" w:rsidP="001B56E8" w:rsidRDefault="001B56E8" w14:paraId="0E6EF962" w14:textId="77777777">
      <w:pPr>
        <w:rPr>
          <w:rFonts w:cstheme="minorHAnsi"/>
          <w:shd w:val="clear" w:color="auto" w:fill="FFFFFF"/>
        </w:rPr>
      </w:pPr>
      <w:r w:rsidRPr="003774AF">
        <w:rPr>
          <w:rFonts w:cstheme="minorHAnsi"/>
          <w:shd w:val="clear" w:color="auto" w:fill="FFFFFF"/>
        </w:rPr>
        <w:t xml:space="preserve">On-Premise SAP HCM systems to have support packages and software components in place. </w:t>
      </w:r>
    </w:p>
    <w:p w:rsidRPr="003774AF" w:rsidR="001B56E8" w:rsidP="001B56E8" w:rsidRDefault="001B56E8" w14:paraId="5261EA22" w14:textId="77777777">
      <w:pPr>
        <w:rPr>
          <w:rFonts w:cstheme="minorHAnsi"/>
          <w:shd w:val="clear" w:color="auto" w:fill="FFFFFF"/>
        </w:rPr>
      </w:pPr>
    </w:p>
    <w:p w:rsidRPr="003774AF" w:rsidR="006B104E" w:rsidP="001B56E8" w:rsidRDefault="001B56E8" w14:paraId="116009C6" w14:textId="2B389F88">
      <w:pPr>
        <w:rPr>
          <w:rFonts w:cstheme="minorHAnsi"/>
        </w:rPr>
      </w:pPr>
      <w:r w:rsidRPr="006B155E">
        <w:rPr>
          <w:rFonts w:cstheme="minorHAnsi"/>
          <w:highlight w:val="yellow"/>
          <w:shd w:val="clear" w:color="auto" w:fill="FFFFFF"/>
        </w:rPr>
        <w:t>Tenneco’s Basis team</w:t>
      </w:r>
      <w:r w:rsidRPr="003774AF">
        <w:rPr>
          <w:rFonts w:cstheme="minorHAnsi"/>
          <w:shd w:val="clear" w:color="auto" w:fill="FFFFFF"/>
        </w:rPr>
        <w:t xml:space="preserve"> to make sure following software components and support packages are in Place for all 4 SAP HRIS </w:t>
      </w:r>
      <w:r w:rsidRPr="003774AF">
        <w:rPr>
          <w:rFonts w:cstheme="minorHAnsi"/>
        </w:rPr>
        <w:t>applications</w:t>
      </w:r>
      <w:bookmarkStart w:name="_Hlk71346756" w:id="18"/>
      <w:r w:rsidRPr="003774AF" w:rsidR="005A39C5">
        <w:rPr>
          <w:rFonts w:cstheme="minorHAnsi"/>
        </w:rPr>
        <w:t xml:space="preserve"> </w:t>
      </w:r>
      <w:r w:rsidRPr="003774AF">
        <w:rPr>
          <w:rFonts w:cstheme="minorHAnsi"/>
        </w:rPr>
        <w:t>[H1P (MP/RP), H1P (CA/PT), HPC, and VPC]</w:t>
      </w:r>
      <w:bookmarkEnd w:id="18"/>
      <w:r w:rsidRPr="003774AF">
        <w:rPr>
          <w:rFonts w:cstheme="minorHAnsi"/>
        </w:rPr>
        <w:t>.</w:t>
      </w:r>
    </w:p>
    <w:tbl>
      <w:tblPr>
        <w:tblW w:w="9648" w:type="dxa"/>
        <w:tblCellMar>
          <w:top w:w="15" w:type="dxa"/>
          <w:left w:w="15" w:type="dxa"/>
          <w:bottom w:w="15" w:type="dxa"/>
          <w:right w:w="15" w:type="dxa"/>
        </w:tblCellMar>
        <w:tblLook w:val="04A0" w:firstRow="1" w:lastRow="0" w:firstColumn="1" w:lastColumn="0" w:noHBand="0" w:noVBand="1"/>
      </w:tblPr>
      <w:tblGrid>
        <w:gridCol w:w="3535"/>
        <w:gridCol w:w="6113"/>
      </w:tblGrid>
      <w:tr w:rsidRPr="003774AF" w:rsidR="00FD3854" w:rsidTr="001B56E8" w14:paraId="063994DC" w14:textId="77777777">
        <w:trPr>
          <w:tblHeader/>
        </w:trPr>
        <w:tc>
          <w:tcPr>
            <w:tcW w:w="0" w:type="auto"/>
            <w:gridSpan w:val="2"/>
            <w:tcBorders>
              <w:top w:val="nil"/>
              <w:left w:val="nil"/>
              <w:bottom w:val="nil"/>
              <w:right w:val="nil"/>
            </w:tcBorders>
            <w:shd w:val="clear" w:color="auto" w:fill="auto"/>
            <w:tcMar>
              <w:top w:w="144" w:type="dxa"/>
              <w:left w:w="144" w:type="dxa"/>
              <w:bottom w:w="144" w:type="dxa"/>
              <w:right w:w="144" w:type="dxa"/>
            </w:tcMar>
            <w:vAlign w:val="center"/>
            <w:hideMark/>
          </w:tcPr>
          <w:p w:rsidRPr="003774AF" w:rsidR="00FD3854" w:rsidP="00FD3854" w:rsidRDefault="00FD3854" w14:paraId="2C63A83A" w14:textId="77777777">
            <w:pPr>
              <w:rPr>
                <w:rFonts w:cstheme="minorHAnsi"/>
              </w:rPr>
            </w:pPr>
            <w:r w:rsidRPr="003774AF">
              <w:rPr>
                <w:rFonts w:cstheme="minorHAnsi"/>
              </w:rPr>
              <w:t>Required Software Component Versions and Support Packages</w:t>
            </w:r>
          </w:p>
        </w:tc>
      </w:tr>
      <w:tr w:rsidRPr="003774AF" w:rsidR="00FD3854" w:rsidTr="001B56E8" w14:paraId="47DE476C" w14:textId="77777777">
        <w:trPr>
          <w:tblHeader/>
        </w:trPr>
        <w:tc>
          <w:tcPr>
            <w:tcW w:w="0" w:type="auto"/>
            <w:tcBorders>
              <w:top w:val="single" w:color="BBBBBB" w:sz="6" w:space="0"/>
              <w:left w:val="single" w:color="BBBBBB" w:sz="6" w:space="0"/>
              <w:bottom w:val="single" w:color="BBBBBB" w:sz="6" w:space="0"/>
              <w:right w:val="single" w:color="BBBBBB" w:sz="6" w:space="0"/>
            </w:tcBorders>
            <w:shd w:val="clear" w:color="auto" w:fill="auto"/>
            <w:tcMar>
              <w:top w:w="144" w:type="dxa"/>
              <w:left w:w="144" w:type="dxa"/>
              <w:bottom w:w="144" w:type="dxa"/>
              <w:right w:w="144" w:type="dxa"/>
            </w:tcMar>
            <w:hideMark/>
          </w:tcPr>
          <w:p w:rsidRPr="003774AF" w:rsidR="00FD3854" w:rsidP="00FD3854" w:rsidRDefault="00FD3854" w14:paraId="6A1082F4" w14:textId="77777777">
            <w:pPr>
              <w:rPr>
                <w:rFonts w:cstheme="minorHAnsi"/>
                <w:b/>
                <w:bCs/>
              </w:rPr>
            </w:pPr>
            <w:r w:rsidRPr="003774AF">
              <w:rPr>
                <w:rFonts w:cstheme="minorHAnsi"/>
                <w:b/>
                <w:bCs/>
              </w:rPr>
              <w:t>Component</w:t>
            </w:r>
          </w:p>
        </w:tc>
        <w:tc>
          <w:tcPr>
            <w:tcW w:w="0" w:type="auto"/>
            <w:tcBorders>
              <w:top w:val="single" w:color="BBBBBB" w:sz="6" w:space="0"/>
              <w:left w:val="single" w:color="BBBBBB" w:sz="6" w:space="0"/>
              <w:bottom w:val="single" w:color="BBBBBB" w:sz="6" w:space="0"/>
              <w:right w:val="single" w:color="BBBBBB" w:sz="6" w:space="0"/>
            </w:tcBorders>
            <w:shd w:val="clear" w:color="auto" w:fill="auto"/>
            <w:tcMar>
              <w:top w:w="144" w:type="dxa"/>
              <w:left w:w="144" w:type="dxa"/>
              <w:bottom w:w="144" w:type="dxa"/>
              <w:right w:w="144" w:type="dxa"/>
            </w:tcMar>
            <w:hideMark/>
          </w:tcPr>
          <w:p w:rsidRPr="003774AF" w:rsidR="00FD3854" w:rsidP="00FD3854" w:rsidRDefault="00FD3854" w14:paraId="167CABFA" w14:textId="77777777">
            <w:pPr>
              <w:rPr>
                <w:rFonts w:cstheme="minorHAnsi"/>
                <w:b/>
                <w:bCs/>
              </w:rPr>
            </w:pPr>
            <w:r w:rsidRPr="003774AF">
              <w:rPr>
                <w:rFonts w:cstheme="minorHAnsi"/>
                <w:b/>
                <w:bCs/>
              </w:rPr>
              <w:t>Required Software Component Version</w:t>
            </w:r>
          </w:p>
        </w:tc>
      </w:tr>
      <w:tr w:rsidRPr="003774AF" w:rsidR="00FD3854" w:rsidTr="001B56E8" w14:paraId="4BFD26C5" w14:textId="77777777">
        <w:tc>
          <w:tcPr>
            <w:tcW w:w="0" w:type="auto"/>
            <w:tcBorders>
              <w:top w:val="single" w:color="BBBBBB" w:sz="6" w:space="0"/>
              <w:left w:val="single" w:color="BBBBBB" w:sz="6" w:space="0"/>
              <w:bottom w:val="single" w:color="BBBBBB" w:sz="6" w:space="0"/>
              <w:right w:val="single" w:color="BBBBBB" w:sz="6" w:space="0"/>
            </w:tcBorders>
            <w:shd w:val="clear" w:color="auto" w:fill="auto"/>
            <w:tcMar>
              <w:top w:w="144" w:type="dxa"/>
              <w:left w:w="144" w:type="dxa"/>
              <w:bottom w:w="144" w:type="dxa"/>
              <w:right w:w="144" w:type="dxa"/>
            </w:tcMar>
            <w:hideMark/>
          </w:tcPr>
          <w:p w:rsidRPr="003774AF" w:rsidR="00FD3854" w:rsidP="00FD3854" w:rsidRDefault="00FD3854" w14:paraId="3566DD84" w14:textId="77777777">
            <w:pPr>
              <w:rPr>
                <w:rFonts w:cstheme="minorHAnsi"/>
              </w:rPr>
            </w:pPr>
            <w:r w:rsidRPr="003774AF">
              <w:rPr>
                <w:rFonts w:cstheme="minorHAnsi"/>
              </w:rPr>
              <w:t>SAP NetWeaver</w:t>
            </w:r>
          </w:p>
        </w:tc>
        <w:tc>
          <w:tcPr>
            <w:tcW w:w="0" w:type="auto"/>
            <w:tcBorders>
              <w:top w:val="single" w:color="BBBBBB" w:sz="6" w:space="0"/>
              <w:left w:val="single" w:color="BBBBBB" w:sz="6" w:space="0"/>
              <w:bottom w:val="single" w:color="BBBBBB" w:sz="6" w:space="0"/>
              <w:right w:val="single" w:color="BBBBBB" w:sz="6" w:space="0"/>
            </w:tcBorders>
            <w:shd w:val="clear" w:color="auto" w:fill="auto"/>
            <w:tcMar>
              <w:top w:w="144" w:type="dxa"/>
              <w:left w:w="144" w:type="dxa"/>
              <w:bottom w:w="144" w:type="dxa"/>
              <w:right w:w="144" w:type="dxa"/>
            </w:tcMar>
            <w:hideMark/>
          </w:tcPr>
          <w:p w:rsidRPr="003774AF" w:rsidR="00FD3854" w:rsidP="00FD3854" w:rsidRDefault="00FD3854" w14:paraId="464CDE47" w14:textId="77777777">
            <w:pPr>
              <w:rPr>
                <w:rFonts w:cstheme="minorHAnsi"/>
              </w:rPr>
            </w:pPr>
            <w:r w:rsidRPr="003774AF">
              <w:rPr>
                <w:rFonts w:cstheme="minorHAnsi"/>
              </w:rPr>
              <w:t>SAP_BASIS with one of the following versions:</w:t>
            </w:r>
          </w:p>
          <w:p w:rsidRPr="003774AF" w:rsidR="00FD3854" w:rsidP="00D954DA" w:rsidRDefault="00FD3854" w14:paraId="0DF83505" w14:textId="77777777">
            <w:pPr>
              <w:numPr>
                <w:ilvl w:val="0"/>
                <w:numId w:val="12"/>
              </w:numPr>
              <w:rPr>
                <w:rFonts w:cstheme="minorHAnsi"/>
              </w:rPr>
            </w:pPr>
            <w:r w:rsidRPr="003774AF">
              <w:rPr>
                <w:rFonts w:cstheme="minorHAnsi"/>
              </w:rPr>
              <w:t>700 with SP27 or a higher SP</w:t>
            </w:r>
          </w:p>
          <w:p w:rsidRPr="003774AF" w:rsidR="00FD3854" w:rsidP="00D954DA" w:rsidRDefault="00FD3854" w14:paraId="0616B186" w14:textId="77777777">
            <w:pPr>
              <w:numPr>
                <w:ilvl w:val="0"/>
                <w:numId w:val="12"/>
              </w:numPr>
              <w:rPr>
                <w:rFonts w:cstheme="minorHAnsi"/>
              </w:rPr>
            </w:pPr>
            <w:r w:rsidRPr="003774AF">
              <w:rPr>
                <w:rFonts w:cstheme="minorHAnsi"/>
              </w:rPr>
              <w:t>701 with SP12 or a higher SP</w:t>
            </w:r>
          </w:p>
          <w:p w:rsidRPr="003774AF" w:rsidR="00FD3854" w:rsidP="00D954DA" w:rsidRDefault="00FD3854" w14:paraId="2FA517B4" w14:textId="77777777">
            <w:pPr>
              <w:numPr>
                <w:ilvl w:val="0"/>
                <w:numId w:val="12"/>
              </w:numPr>
              <w:rPr>
                <w:rFonts w:cstheme="minorHAnsi"/>
              </w:rPr>
            </w:pPr>
            <w:r w:rsidRPr="003774AF">
              <w:rPr>
                <w:rFonts w:cstheme="minorHAnsi"/>
              </w:rPr>
              <w:t>702 with SP08 or a higher SP</w:t>
            </w:r>
          </w:p>
          <w:p w:rsidRPr="003774AF" w:rsidR="00FD3854" w:rsidP="00D954DA" w:rsidRDefault="00FD3854" w14:paraId="6B8B2CCE" w14:textId="77777777">
            <w:pPr>
              <w:numPr>
                <w:ilvl w:val="0"/>
                <w:numId w:val="12"/>
              </w:numPr>
              <w:rPr>
                <w:rFonts w:cstheme="minorHAnsi"/>
              </w:rPr>
            </w:pPr>
            <w:r w:rsidRPr="003774AF">
              <w:rPr>
                <w:rFonts w:cstheme="minorHAnsi"/>
              </w:rPr>
              <w:t>710 with SP15 or a higher SP</w:t>
            </w:r>
          </w:p>
          <w:p w:rsidRPr="003774AF" w:rsidR="00FD3854" w:rsidP="00D954DA" w:rsidRDefault="00FD3854" w14:paraId="5542C190" w14:textId="77777777">
            <w:pPr>
              <w:numPr>
                <w:ilvl w:val="0"/>
                <w:numId w:val="12"/>
              </w:numPr>
              <w:rPr>
                <w:rFonts w:cstheme="minorHAnsi"/>
              </w:rPr>
            </w:pPr>
            <w:r w:rsidRPr="003774AF">
              <w:rPr>
                <w:rFonts w:cstheme="minorHAnsi"/>
              </w:rPr>
              <w:t>711 with SP10 or a higher SP</w:t>
            </w:r>
          </w:p>
          <w:p w:rsidRPr="003774AF" w:rsidR="00FD3854" w:rsidP="00D954DA" w:rsidRDefault="00FD3854" w14:paraId="7D088C59" w14:textId="77777777">
            <w:pPr>
              <w:numPr>
                <w:ilvl w:val="0"/>
                <w:numId w:val="12"/>
              </w:numPr>
              <w:rPr>
                <w:rFonts w:cstheme="minorHAnsi"/>
              </w:rPr>
            </w:pPr>
            <w:r w:rsidRPr="003774AF">
              <w:rPr>
                <w:rFonts w:cstheme="minorHAnsi"/>
              </w:rPr>
              <w:t>730 with SP03 or a higher SP</w:t>
            </w:r>
          </w:p>
        </w:tc>
      </w:tr>
      <w:tr w:rsidRPr="003774AF" w:rsidR="00FD3854" w:rsidTr="001B56E8" w14:paraId="184AF752" w14:textId="77777777">
        <w:tc>
          <w:tcPr>
            <w:tcW w:w="0" w:type="auto"/>
            <w:tcBorders>
              <w:top w:val="single" w:color="BBBBBB" w:sz="6" w:space="0"/>
              <w:left w:val="single" w:color="BBBBBB" w:sz="6" w:space="0"/>
              <w:bottom w:val="single" w:color="BBBBBB" w:sz="6" w:space="0"/>
              <w:right w:val="single" w:color="BBBBBB" w:sz="6" w:space="0"/>
            </w:tcBorders>
            <w:shd w:val="clear" w:color="auto" w:fill="auto"/>
            <w:tcMar>
              <w:top w:w="144" w:type="dxa"/>
              <w:left w:w="144" w:type="dxa"/>
              <w:bottom w:w="144" w:type="dxa"/>
              <w:right w:w="144" w:type="dxa"/>
            </w:tcMar>
            <w:hideMark/>
          </w:tcPr>
          <w:p w:rsidRPr="003774AF" w:rsidR="00FD3854" w:rsidP="00FD3854" w:rsidRDefault="00FD3854" w14:paraId="49C537E5" w14:textId="77777777">
            <w:pPr>
              <w:rPr>
                <w:rFonts w:cstheme="minorHAnsi"/>
              </w:rPr>
            </w:pPr>
            <w:r w:rsidRPr="003774AF">
              <w:rPr>
                <w:rFonts w:cstheme="minorHAnsi"/>
              </w:rPr>
              <w:t>SAP ERP HCM</w:t>
            </w:r>
          </w:p>
        </w:tc>
        <w:tc>
          <w:tcPr>
            <w:tcW w:w="0" w:type="auto"/>
            <w:tcBorders>
              <w:top w:val="single" w:color="BBBBBB" w:sz="6" w:space="0"/>
              <w:left w:val="single" w:color="BBBBBB" w:sz="6" w:space="0"/>
              <w:bottom w:val="single" w:color="BBBBBB" w:sz="6" w:space="0"/>
              <w:right w:val="single" w:color="BBBBBB" w:sz="6" w:space="0"/>
            </w:tcBorders>
            <w:shd w:val="clear" w:color="auto" w:fill="auto"/>
            <w:tcMar>
              <w:top w:w="144" w:type="dxa"/>
              <w:left w:w="144" w:type="dxa"/>
              <w:bottom w:w="144" w:type="dxa"/>
              <w:right w:w="144" w:type="dxa"/>
            </w:tcMar>
            <w:hideMark/>
          </w:tcPr>
          <w:p w:rsidRPr="003774AF" w:rsidR="00FD3854" w:rsidP="00FD3854" w:rsidRDefault="00FD3854" w14:paraId="2DFE2E59" w14:textId="77777777">
            <w:pPr>
              <w:rPr>
                <w:rFonts w:cstheme="minorHAnsi"/>
              </w:rPr>
            </w:pPr>
            <w:r w:rsidRPr="003774AF">
              <w:rPr>
                <w:rFonts w:cstheme="minorHAnsi"/>
              </w:rPr>
              <w:t>The following software component versions are required in your system:</w:t>
            </w:r>
          </w:p>
          <w:p w:rsidRPr="003774AF" w:rsidR="00FD3854" w:rsidP="00D954DA" w:rsidRDefault="00FD3854" w14:paraId="0B44E43A" w14:textId="77777777">
            <w:pPr>
              <w:numPr>
                <w:ilvl w:val="0"/>
                <w:numId w:val="13"/>
              </w:numPr>
              <w:rPr>
                <w:rFonts w:cstheme="minorHAnsi"/>
              </w:rPr>
            </w:pPr>
            <w:r w:rsidRPr="003774AF">
              <w:rPr>
                <w:rFonts w:cstheme="minorHAnsi"/>
              </w:rPr>
              <w:t>SAP_APPL</w:t>
            </w:r>
          </w:p>
          <w:p w:rsidRPr="003774AF" w:rsidR="00FD3854" w:rsidP="00FD3854" w:rsidRDefault="00FD3854" w14:paraId="6CF43B04" w14:textId="77777777">
            <w:pPr>
              <w:rPr>
                <w:rFonts w:cstheme="minorHAnsi"/>
              </w:rPr>
            </w:pPr>
            <w:r w:rsidRPr="003774AF">
              <w:rPr>
                <w:rFonts w:cstheme="minorHAnsi"/>
              </w:rPr>
              <w:t>SAP_APPL 600 SP15 or a higher version/SP</w:t>
            </w:r>
          </w:p>
          <w:p w:rsidRPr="003774AF" w:rsidR="00FD3854" w:rsidP="00D954DA" w:rsidRDefault="00FD3854" w14:paraId="70890043" w14:textId="77777777">
            <w:pPr>
              <w:numPr>
                <w:ilvl w:val="0"/>
                <w:numId w:val="13"/>
              </w:numPr>
              <w:rPr>
                <w:rFonts w:cstheme="minorHAnsi"/>
              </w:rPr>
            </w:pPr>
            <w:r w:rsidRPr="003774AF">
              <w:rPr>
                <w:rFonts w:cstheme="minorHAnsi"/>
              </w:rPr>
              <w:t>SAP_HR</w:t>
            </w:r>
          </w:p>
          <w:p w:rsidRPr="003774AF" w:rsidR="00FD3854" w:rsidP="00FD3854" w:rsidRDefault="00FD3854" w14:paraId="52DBF543" w14:textId="77777777">
            <w:pPr>
              <w:rPr>
                <w:rFonts w:cstheme="minorHAnsi"/>
              </w:rPr>
            </w:pPr>
            <w:r w:rsidRPr="003774AF">
              <w:rPr>
                <w:rFonts w:cstheme="minorHAnsi"/>
              </w:rPr>
              <w:t>The required minimum is one of the following versions:</w:t>
            </w:r>
          </w:p>
          <w:p w:rsidRPr="003774AF" w:rsidR="00FD3854" w:rsidP="00D954DA" w:rsidRDefault="00FD3854" w14:paraId="5B5CECF8" w14:textId="77777777">
            <w:pPr>
              <w:numPr>
                <w:ilvl w:val="1"/>
                <w:numId w:val="13"/>
              </w:numPr>
              <w:rPr>
                <w:rFonts w:cstheme="minorHAnsi"/>
              </w:rPr>
            </w:pPr>
            <w:r w:rsidRPr="003774AF">
              <w:rPr>
                <w:rFonts w:cstheme="minorHAnsi"/>
              </w:rPr>
              <w:t>SAP_HR 600 SP59</w:t>
            </w:r>
          </w:p>
          <w:p w:rsidRPr="003774AF" w:rsidR="00FD3854" w:rsidP="00D954DA" w:rsidRDefault="00FD3854" w14:paraId="16FBD9F0" w14:textId="77777777">
            <w:pPr>
              <w:numPr>
                <w:ilvl w:val="1"/>
                <w:numId w:val="13"/>
              </w:numPr>
              <w:rPr>
                <w:rFonts w:cstheme="minorHAnsi"/>
              </w:rPr>
            </w:pPr>
            <w:r w:rsidRPr="003774AF">
              <w:rPr>
                <w:rFonts w:cstheme="minorHAnsi"/>
              </w:rPr>
              <w:t>SAP_HR 604 SP25</w:t>
            </w:r>
          </w:p>
          <w:p w:rsidRPr="003774AF" w:rsidR="00FD3854" w:rsidP="00D954DA" w:rsidRDefault="00FD3854" w14:paraId="56E4789E" w14:textId="77777777">
            <w:pPr>
              <w:numPr>
                <w:ilvl w:val="1"/>
                <w:numId w:val="13"/>
              </w:numPr>
              <w:rPr>
                <w:rFonts w:cstheme="minorHAnsi"/>
              </w:rPr>
            </w:pPr>
            <w:r w:rsidRPr="003774AF">
              <w:rPr>
                <w:rFonts w:cstheme="minorHAnsi"/>
              </w:rPr>
              <w:t>SAP_HR 608 (initial delivery version, no SP required)</w:t>
            </w:r>
          </w:p>
          <w:p w:rsidRPr="003774AF" w:rsidR="00441564" w:rsidP="00FD3854" w:rsidRDefault="00FD3854" w14:paraId="15F43A97" w14:textId="109B4F8D">
            <w:pPr>
              <w:rPr>
                <w:rFonts w:cstheme="minorHAnsi"/>
              </w:rPr>
            </w:pPr>
            <w:r w:rsidRPr="003774AF">
              <w:rPr>
                <w:rFonts w:cstheme="minorHAnsi"/>
              </w:rPr>
              <w:t xml:space="preserve">The minimum version ensures that the integration works, but you </w:t>
            </w:r>
            <w:r w:rsidR="003774AF">
              <w:rPr>
                <w:rFonts w:cstheme="minorHAnsi"/>
              </w:rPr>
              <w:t xml:space="preserve">most </w:t>
            </w:r>
            <w:r w:rsidRPr="003774AF">
              <w:rPr>
                <w:rFonts w:cstheme="minorHAnsi"/>
              </w:rPr>
              <w:t xml:space="preserve">probably need to implement additional SAP Notes. </w:t>
            </w:r>
            <w:r w:rsidRPr="003774AF" w:rsidR="00441564">
              <w:rPr>
                <w:rFonts w:cstheme="minorHAnsi"/>
              </w:rPr>
              <w:t>Exact details of SAP Notes required, depends on the SP level available in your system.</w:t>
            </w:r>
          </w:p>
          <w:p w:rsidRPr="003774AF" w:rsidR="00FD3854" w:rsidP="00FD3854" w:rsidRDefault="00FD3854" w14:paraId="557869A1" w14:textId="77777777">
            <w:pPr>
              <w:rPr>
                <w:rFonts w:cstheme="minorHAnsi"/>
              </w:rPr>
            </w:pPr>
            <w:r w:rsidRPr="003774AF">
              <w:rPr>
                <w:rFonts w:cstheme="minorHAnsi"/>
              </w:rPr>
              <w:t>To prevent additional effort caused by investigating the required SAP Notes and by implementing them, we recommend that you use at least one of the following versions:</w:t>
            </w:r>
          </w:p>
          <w:p w:rsidRPr="003774AF" w:rsidR="00FD3854" w:rsidP="00D954DA" w:rsidRDefault="00FD3854" w14:paraId="077916DD" w14:textId="77777777">
            <w:pPr>
              <w:numPr>
                <w:ilvl w:val="1"/>
                <w:numId w:val="13"/>
              </w:numPr>
              <w:rPr>
                <w:rFonts w:cstheme="minorHAnsi"/>
              </w:rPr>
            </w:pPr>
            <w:r w:rsidRPr="003774AF">
              <w:rPr>
                <w:rFonts w:cstheme="minorHAnsi"/>
              </w:rPr>
              <w:t>SAP_HR 600 SPC7 (127)</w:t>
            </w:r>
          </w:p>
          <w:p w:rsidRPr="003774AF" w:rsidR="00FD3854" w:rsidP="00D954DA" w:rsidRDefault="00FD3854" w14:paraId="4B6ED9CD" w14:textId="77777777">
            <w:pPr>
              <w:numPr>
                <w:ilvl w:val="1"/>
                <w:numId w:val="13"/>
              </w:numPr>
              <w:rPr>
                <w:rFonts w:cstheme="minorHAnsi"/>
              </w:rPr>
            </w:pPr>
            <w:r w:rsidRPr="003774AF">
              <w:rPr>
                <w:rFonts w:cstheme="minorHAnsi"/>
              </w:rPr>
              <w:t>SAP_HR 604 SP93</w:t>
            </w:r>
          </w:p>
          <w:p w:rsidRPr="003774AF" w:rsidR="00FD3854" w:rsidP="00D954DA" w:rsidRDefault="00FD3854" w14:paraId="76A66C2E" w14:textId="77777777">
            <w:pPr>
              <w:numPr>
                <w:ilvl w:val="1"/>
                <w:numId w:val="13"/>
              </w:numPr>
              <w:rPr>
                <w:rFonts w:cstheme="minorHAnsi"/>
              </w:rPr>
            </w:pPr>
            <w:r w:rsidRPr="003774AF">
              <w:rPr>
                <w:rFonts w:cstheme="minorHAnsi"/>
              </w:rPr>
              <w:t>SAP_HR 608 SP21</w:t>
            </w:r>
          </w:p>
          <w:p w:rsidRPr="003774AF" w:rsidR="00FD3854" w:rsidP="00D954DA" w:rsidRDefault="00FD3854" w14:paraId="69911153" w14:textId="77777777">
            <w:pPr>
              <w:numPr>
                <w:ilvl w:val="0"/>
                <w:numId w:val="13"/>
              </w:numPr>
              <w:rPr>
                <w:rFonts w:cstheme="minorHAnsi"/>
              </w:rPr>
            </w:pPr>
            <w:r w:rsidRPr="003774AF">
              <w:rPr>
                <w:rFonts w:cstheme="minorHAnsi"/>
              </w:rPr>
              <w:t>EA-HR</w:t>
            </w:r>
          </w:p>
          <w:p w:rsidRPr="003774AF" w:rsidR="00FD3854" w:rsidP="00FD3854" w:rsidRDefault="00FD3854" w14:paraId="7D529DA7" w14:textId="77777777">
            <w:pPr>
              <w:rPr>
                <w:rFonts w:cstheme="minorHAnsi"/>
              </w:rPr>
            </w:pPr>
            <w:r w:rsidRPr="003774AF">
              <w:rPr>
                <w:rFonts w:cstheme="minorHAnsi"/>
              </w:rPr>
              <w:t>The required minimum is one of the following versions:</w:t>
            </w:r>
          </w:p>
          <w:p w:rsidRPr="003774AF" w:rsidR="00FD3854" w:rsidP="00D954DA" w:rsidRDefault="00FD3854" w14:paraId="6576FD36" w14:textId="77777777">
            <w:pPr>
              <w:numPr>
                <w:ilvl w:val="1"/>
                <w:numId w:val="13"/>
              </w:numPr>
              <w:rPr>
                <w:rFonts w:cstheme="minorHAnsi"/>
              </w:rPr>
            </w:pPr>
            <w:r w:rsidRPr="003774AF">
              <w:rPr>
                <w:rFonts w:cstheme="minorHAnsi"/>
              </w:rPr>
              <w:t>EA-HR 600 SP59</w:t>
            </w:r>
          </w:p>
          <w:p w:rsidRPr="003774AF" w:rsidR="00FD3854" w:rsidP="00D954DA" w:rsidRDefault="00FD3854" w14:paraId="20DCF00A" w14:textId="77777777">
            <w:pPr>
              <w:numPr>
                <w:ilvl w:val="1"/>
                <w:numId w:val="13"/>
              </w:numPr>
              <w:rPr>
                <w:rFonts w:cstheme="minorHAnsi"/>
              </w:rPr>
            </w:pPr>
            <w:r w:rsidRPr="003774AF">
              <w:rPr>
                <w:rFonts w:cstheme="minorHAnsi"/>
              </w:rPr>
              <w:t>EA-HR 602 SP38</w:t>
            </w:r>
          </w:p>
          <w:p w:rsidRPr="003774AF" w:rsidR="00FD3854" w:rsidP="00D954DA" w:rsidRDefault="00FD3854" w14:paraId="56F166EE" w14:textId="77777777">
            <w:pPr>
              <w:numPr>
                <w:ilvl w:val="1"/>
                <w:numId w:val="13"/>
              </w:numPr>
              <w:rPr>
                <w:rFonts w:cstheme="minorHAnsi"/>
              </w:rPr>
            </w:pPr>
            <w:r w:rsidRPr="003774AF">
              <w:rPr>
                <w:rFonts w:cstheme="minorHAnsi"/>
              </w:rPr>
              <w:t>EA-HR 603 SP33</w:t>
            </w:r>
          </w:p>
          <w:p w:rsidRPr="003774AF" w:rsidR="00FD3854" w:rsidP="00D954DA" w:rsidRDefault="00FD3854" w14:paraId="06069441" w14:textId="77777777">
            <w:pPr>
              <w:numPr>
                <w:ilvl w:val="1"/>
                <w:numId w:val="13"/>
              </w:numPr>
              <w:rPr>
                <w:rFonts w:cstheme="minorHAnsi"/>
              </w:rPr>
            </w:pPr>
            <w:r w:rsidRPr="003774AF">
              <w:rPr>
                <w:rFonts w:cstheme="minorHAnsi"/>
              </w:rPr>
              <w:t>EA-HR 604 SP25</w:t>
            </w:r>
          </w:p>
          <w:p w:rsidRPr="003774AF" w:rsidR="00FD3854" w:rsidP="00D954DA" w:rsidRDefault="00FD3854" w14:paraId="45722248" w14:textId="77777777">
            <w:pPr>
              <w:numPr>
                <w:ilvl w:val="1"/>
                <w:numId w:val="13"/>
              </w:numPr>
              <w:rPr>
                <w:rFonts w:cstheme="minorHAnsi"/>
              </w:rPr>
            </w:pPr>
            <w:r w:rsidRPr="003774AF">
              <w:rPr>
                <w:rFonts w:cstheme="minorHAnsi"/>
              </w:rPr>
              <w:t>EA-HR 605 SP02</w:t>
            </w:r>
          </w:p>
          <w:p w:rsidRPr="003774AF" w:rsidR="00FD3854" w:rsidP="00D954DA" w:rsidRDefault="00FD3854" w14:paraId="469A057D" w14:textId="77777777">
            <w:pPr>
              <w:numPr>
                <w:ilvl w:val="1"/>
                <w:numId w:val="13"/>
              </w:numPr>
              <w:rPr>
                <w:rFonts w:cstheme="minorHAnsi"/>
              </w:rPr>
            </w:pPr>
            <w:r w:rsidRPr="003774AF">
              <w:rPr>
                <w:rFonts w:cstheme="minorHAnsi"/>
              </w:rPr>
              <w:t>EA-HR 606 (initial delivery version, no SP required)</w:t>
            </w:r>
          </w:p>
          <w:p w:rsidRPr="003774AF" w:rsidR="00FD3854" w:rsidP="00D954DA" w:rsidRDefault="00FD3854" w14:paraId="1DD16461" w14:textId="77777777">
            <w:pPr>
              <w:numPr>
                <w:ilvl w:val="1"/>
                <w:numId w:val="13"/>
              </w:numPr>
              <w:rPr>
                <w:rFonts w:cstheme="minorHAnsi"/>
              </w:rPr>
            </w:pPr>
            <w:r w:rsidRPr="003774AF">
              <w:rPr>
                <w:rFonts w:cstheme="minorHAnsi"/>
              </w:rPr>
              <w:t>EA-HR 607 (initial delivery version, no SP required)</w:t>
            </w:r>
          </w:p>
          <w:p w:rsidRPr="003774AF" w:rsidR="00FD3854" w:rsidP="00D954DA" w:rsidRDefault="00FD3854" w14:paraId="05049A29" w14:textId="77777777">
            <w:pPr>
              <w:numPr>
                <w:ilvl w:val="1"/>
                <w:numId w:val="13"/>
              </w:numPr>
              <w:rPr>
                <w:rFonts w:cstheme="minorHAnsi"/>
              </w:rPr>
            </w:pPr>
            <w:r w:rsidRPr="003774AF">
              <w:rPr>
                <w:rFonts w:cstheme="minorHAnsi"/>
              </w:rPr>
              <w:t>EA-HR 608 (initial delivery version, no SP required)</w:t>
            </w:r>
          </w:p>
          <w:p w:rsidRPr="003774AF" w:rsidR="00FD3854" w:rsidP="00FD3854" w:rsidRDefault="00FD3854" w14:paraId="1C9ABDDC" w14:textId="77777777">
            <w:pPr>
              <w:rPr>
                <w:rFonts w:cstheme="minorHAnsi"/>
              </w:rPr>
            </w:pPr>
            <w:r w:rsidRPr="003774AF">
              <w:rPr>
                <w:rFonts w:cstheme="minorHAnsi"/>
              </w:rPr>
              <w:t>The minimum version ensures that the integration works, but you most probably need to implement additional SAP Notes. Which SAP Notes are required depends on the exact SP level available in your system.</w:t>
            </w:r>
          </w:p>
          <w:p w:rsidRPr="003774AF" w:rsidR="00FD3854" w:rsidP="00FD3854" w:rsidRDefault="00FD3854" w14:paraId="777265C7" w14:textId="77777777">
            <w:pPr>
              <w:rPr>
                <w:rFonts w:cstheme="minorHAnsi"/>
              </w:rPr>
            </w:pPr>
            <w:r w:rsidRPr="003774AF">
              <w:rPr>
                <w:rFonts w:cstheme="minorHAnsi"/>
              </w:rPr>
              <w:t>To prevent additional effort caused by investigating the required SAP Notes and by implementing them, we recommend that you use at least one of the following versions:</w:t>
            </w:r>
          </w:p>
          <w:p w:rsidRPr="003774AF" w:rsidR="00FD3854" w:rsidP="00D954DA" w:rsidRDefault="00FD3854" w14:paraId="7AB780B8" w14:textId="77777777">
            <w:pPr>
              <w:numPr>
                <w:ilvl w:val="1"/>
                <w:numId w:val="13"/>
              </w:numPr>
              <w:rPr>
                <w:rFonts w:cstheme="minorHAnsi"/>
              </w:rPr>
            </w:pPr>
            <w:r w:rsidRPr="003774AF">
              <w:rPr>
                <w:rFonts w:cstheme="minorHAnsi"/>
              </w:rPr>
              <w:t>EA-HR 603 SPA1</w:t>
            </w:r>
          </w:p>
          <w:p w:rsidRPr="003774AF" w:rsidR="00FD3854" w:rsidP="00D954DA" w:rsidRDefault="00FD3854" w14:paraId="6CD215BE" w14:textId="77777777">
            <w:pPr>
              <w:numPr>
                <w:ilvl w:val="1"/>
                <w:numId w:val="13"/>
              </w:numPr>
              <w:rPr>
                <w:rFonts w:cstheme="minorHAnsi"/>
              </w:rPr>
            </w:pPr>
            <w:r w:rsidRPr="003774AF">
              <w:rPr>
                <w:rFonts w:cstheme="minorHAnsi"/>
              </w:rPr>
              <w:t>EA-HR 604 SP93</w:t>
            </w:r>
          </w:p>
          <w:p w:rsidRPr="003774AF" w:rsidR="00FD3854" w:rsidP="00D954DA" w:rsidRDefault="00FD3854" w14:paraId="52990073" w14:textId="77777777">
            <w:pPr>
              <w:numPr>
                <w:ilvl w:val="1"/>
                <w:numId w:val="13"/>
              </w:numPr>
              <w:rPr>
                <w:rFonts w:cstheme="minorHAnsi"/>
              </w:rPr>
            </w:pPr>
            <w:r w:rsidRPr="003774AF">
              <w:rPr>
                <w:rFonts w:cstheme="minorHAnsi"/>
              </w:rPr>
              <w:t>EA-HR 605 SP64</w:t>
            </w:r>
          </w:p>
          <w:p w:rsidRPr="003774AF" w:rsidR="00FD3854" w:rsidP="00D954DA" w:rsidRDefault="00FD3854" w14:paraId="52B3214E" w14:textId="77777777">
            <w:pPr>
              <w:numPr>
                <w:ilvl w:val="1"/>
                <w:numId w:val="13"/>
              </w:numPr>
              <w:rPr>
                <w:rFonts w:cstheme="minorHAnsi"/>
              </w:rPr>
            </w:pPr>
            <w:r w:rsidRPr="003774AF">
              <w:rPr>
                <w:rFonts w:cstheme="minorHAnsi"/>
              </w:rPr>
              <w:t>EA-HR 606 SP49</w:t>
            </w:r>
          </w:p>
          <w:p w:rsidRPr="003774AF" w:rsidR="00FD3854" w:rsidP="00D954DA" w:rsidRDefault="00FD3854" w14:paraId="3D118BE5" w14:textId="77777777">
            <w:pPr>
              <w:numPr>
                <w:ilvl w:val="1"/>
                <w:numId w:val="13"/>
              </w:numPr>
              <w:rPr>
                <w:rFonts w:cstheme="minorHAnsi"/>
              </w:rPr>
            </w:pPr>
            <w:r w:rsidRPr="003774AF">
              <w:rPr>
                <w:rFonts w:cstheme="minorHAnsi"/>
              </w:rPr>
              <w:t>EA-HR 607 SP38</w:t>
            </w:r>
          </w:p>
          <w:p w:rsidRPr="003774AF" w:rsidR="00FD3854" w:rsidP="00D954DA" w:rsidRDefault="00FD3854" w14:paraId="6530B2DF" w14:textId="77777777">
            <w:pPr>
              <w:numPr>
                <w:ilvl w:val="1"/>
                <w:numId w:val="13"/>
              </w:numPr>
              <w:rPr>
                <w:rFonts w:cstheme="minorHAnsi"/>
              </w:rPr>
            </w:pPr>
            <w:r w:rsidRPr="003774AF">
              <w:rPr>
                <w:rFonts w:cstheme="minorHAnsi"/>
              </w:rPr>
              <w:t>EA-HR 608 SP21</w:t>
            </w:r>
          </w:p>
        </w:tc>
      </w:tr>
      <w:tr w:rsidRPr="00FD3854" w:rsidR="00FD3854" w:rsidTr="001B56E8" w14:paraId="70B65F99" w14:textId="77777777">
        <w:tc>
          <w:tcPr>
            <w:tcW w:w="0" w:type="auto"/>
            <w:tcBorders>
              <w:top w:val="single" w:color="BBBBBB" w:sz="6" w:space="0"/>
              <w:left w:val="single" w:color="BBBBBB" w:sz="6" w:space="0"/>
              <w:bottom w:val="single" w:color="BBBBBB" w:sz="6" w:space="0"/>
              <w:right w:val="single" w:color="BBBBBB" w:sz="6" w:space="0"/>
            </w:tcBorders>
            <w:shd w:val="clear" w:color="auto" w:fill="auto"/>
            <w:tcMar>
              <w:top w:w="144" w:type="dxa"/>
              <w:left w:w="144" w:type="dxa"/>
              <w:bottom w:w="144" w:type="dxa"/>
              <w:right w:w="144" w:type="dxa"/>
            </w:tcMar>
            <w:hideMark/>
          </w:tcPr>
          <w:p w:rsidRPr="00FD3854" w:rsidR="00FD3854" w:rsidP="00FD3854" w:rsidRDefault="00FD3854" w14:paraId="0EFEC442" w14:textId="77777777">
            <w:r w:rsidRPr="00FD3854">
              <w:t>Integration add-on for SAP ERP HCM and SAP SuccessFactors Employee Central</w:t>
            </w:r>
          </w:p>
        </w:tc>
        <w:tc>
          <w:tcPr>
            <w:tcW w:w="0" w:type="auto"/>
            <w:tcBorders>
              <w:top w:val="single" w:color="BBBBBB" w:sz="6" w:space="0"/>
              <w:left w:val="single" w:color="BBBBBB" w:sz="6" w:space="0"/>
              <w:bottom w:val="single" w:color="BBBBBB" w:sz="6" w:space="0"/>
              <w:right w:val="single" w:color="BBBBBB" w:sz="6" w:space="0"/>
            </w:tcBorders>
            <w:shd w:val="clear" w:color="auto" w:fill="auto"/>
            <w:tcMar>
              <w:top w:w="144" w:type="dxa"/>
              <w:left w:w="144" w:type="dxa"/>
              <w:bottom w:w="144" w:type="dxa"/>
              <w:right w:w="144" w:type="dxa"/>
            </w:tcMar>
            <w:hideMark/>
          </w:tcPr>
          <w:p w:rsidRPr="00FD3854" w:rsidR="00FD3854" w:rsidP="00FD3854" w:rsidRDefault="00FD3854" w14:paraId="5EBBC5AE" w14:textId="77777777">
            <w:r w:rsidRPr="00FD3854">
              <w:t>PA_SE_IN 100 SP31</w:t>
            </w:r>
          </w:p>
          <w:p w:rsidRPr="00FD3854" w:rsidR="00FD3854" w:rsidP="00FD3854" w:rsidRDefault="00FD3854" w14:paraId="649B9CC5" w14:textId="77777777">
            <w:pPr>
              <w:rPr>
                <w:b/>
                <w:bCs/>
              </w:rPr>
            </w:pPr>
            <w:r w:rsidRPr="00FD3854">
              <w:rPr>
                <w:b/>
                <w:bCs/>
              </w:rPr>
              <w:t>Note</w:t>
            </w:r>
          </w:p>
          <w:p w:rsidRPr="00FD3854" w:rsidR="00FD3854" w:rsidP="00FD3854" w:rsidRDefault="00FD3854" w14:paraId="40DA155F" w14:textId="41FC317B">
            <w:r w:rsidRPr="00FD3854">
              <w:t xml:space="preserve">Only this newest PA_SE_IN support package ensures that all </w:t>
            </w:r>
            <w:r w:rsidR="005A39C5">
              <w:t>F</w:t>
            </w:r>
            <w:r w:rsidRPr="00FD3854">
              <w:t>eatures described in this document are available in your system.</w:t>
            </w:r>
          </w:p>
          <w:p w:rsidRPr="00FD3854" w:rsidR="00FD3854" w:rsidP="00FD3854" w:rsidRDefault="00FD3854" w14:paraId="0972B542" w14:textId="77777777">
            <w:pPr>
              <w:rPr>
                <w:b/>
                <w:bCs/>
              </w:rPr>
            </w:pPr>
            <w:r w:rsidRPr="00FD3854">
              <w:rPr>
                <w:b/>
                <w:bCs/>
              </w:rPr>
              <w:t>Caution</w:t>
            </w:r>
          </w:p>
          <w:p w:rsidRPr="00FD3854" w:rsidR="00FD3854" w:rsidP="00FD3854" w:rsidRDefault="00FD3854" w14:paraId="10A04CFE" w14:textId="77777777">
            <w:r w:rsidRPr="00FD3854">
              <w:t>The PA_SE_IN software component can be installed in Unicode systems only. Non-Unicode systems are not supported.</w:t>
            </w:r>
          </w:p>
        </w:tc>
      </w:tr>
    </w:tbl>
    <w:p w:rsidRPr="00FD3854" w:rsidR="00FD3854" w:rsidP="00FD3854" w:rsidRDefault="00FD3854" w14:paraId="1F7E5AAF" w14:textId="77777777">
      <w:r>
        <w:t>For more information, see </w:t>
      </w:r>
      <w:hyperlink w:anchor="/softwarecenter/template/products/%20_APP=00200682500000001943&amp;_EVENT=DISPHIER&amp;HEADER=Y&amp;FUNCTIONBAR=N&amp;EVENT=TREE&amp;NE=NAVIGATE&amp;ENR=67837800100900007903&amp;V=INST&amp;TA=ACTUAL&amp;PAGE=SEARCH/SFSF%20EC%20INTEGRATION%201210" r:id="rId20">
        <w:r w:rsidRPr="2E1760D5">
          <w:rPr>
            <w:rStyle w:val="Hyperlink"/>
          </w:rPr>
          <w:t>SFSF EC INTEGRATION 1210</w:t>
        </w:r>
      </w:hyperlink>
      <w:r>
        <w:rPr>
          <w:noProof/>
        </w:rPr>
        <w:drawing>
          <wp:inline distT="0" distB="0" distL="0" distR="0" wp14:anchorId="4D3F5171" wp14:editId="08D686B8">
            <wp:extent cx="154305" cy="95250"/>
            <wp:effectExtent l="0" t="0" r="0" b="0"/>
            <wp:docPr id="7" name="Picture 7" descr="Information published on SAP sit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154305" cy="95250"/>
                    </a:xfrm>
                    <a:prstGeom prst="rect">
                      <a:avLst/>
                    </a:prstGeom>
                  </pic:spPr>
                </pic:pic>
              </a:graphicData>
            </a:graphic>
          </wp:inline>
        </w:drawing>
      </w:r>
      <w:r>
        <w:t> in the SAP Software Center. You can access the Software Center from </w:t>
      </w:r>
      <w:hyperlink r:id="rId23">
        <w:r w:rsidRPr="2E1760D5">
          <w:rPr>
            <w:rStyle w:val="Hyperlink"/>
          </w:rPr>
          <w:t>SAP ONE Support Launchpad</w:t>
        </w:r>
      </w:hyperlink>
      <w:r>
        <w:rPr>
          <w:noProof/>
        </w:rPr>
        <w:drawing>
          <wp:inline distT="0" distB="0" distL="0" distR="0" wp14:anchorId="33121613" wp14:editId="22FA6E0E">
            <wp:extent cx="154305" cy="95250"/>
            <wp:effectExtent l="0" t="0" r="0" b="0"/>
            <wp:docPr id="5" name="Picture 5" descr="Information published on SAP sit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2">
                      <a:extLst>
                        <a:ext uri="{28A0092B-C50C-407E-A947-70E740481C1C}">
                          <a14:useLocalDpi xmlns:a14="http://schemas.microsoft.com/office/drawing/2010/main" val="0"/>
                        </a:ext>
                      </a:extLst>
                    </a:blip>
                    <a:stretch>
                      <a:fillRect/>
                    </a:stretch>
                  </pic:blipFill>
                  <pic:spPr>
                    <a:xfrm>
                      <a:off x="0" y="0"/>
                      <a:ext cx="154305" cy="95250"/>
                    </a:xfrm>
                    <a:prstGeom prst="rect">
                      <a:avLst/>
                    </a:prstGeom>
                  </pic:spPr>
                </pic:pic>
              </a:graphicData>
            </a:graphic>
          </wp:inline>
        </w:drawing>
      </w:r>
      <w:r>
        <w:t> by choosing </w:t>
      </w:r>
      <w:r w:rsidRPr="2E1760D5">
        <w:rPr>
          <w:b/>
          <w:bCs/>
        </w:rPr>
        <w:t>Software Downloads</w:t>
      </w:r>
      <w:r>
        <w:t>.</w:t>
      </w:r>
    </w:p>
    <w:p w:rsidRPr="006B104E" w:rsidR="00FD3854" w:rsidP="006B104E" w:rsidRDefault="00FD3854" w14:paraId="4D69A6D8" w14:textId="77777777"/>
    <w:p w:rsidRPr="005662B9" w:rsidR="007218EE" w:rsidP="007218EE" w:rsidRDefault="007218EE" w14:paraId="693279F1" w14:textId="77777777">
      <w:pPr>
        <w:pStyle w:val="Heading3"/>
        <w:rPr>
          <w:rFonts w:asciiTheme="minorHAnsi" w:hAnsiTheme="minorHAnsi" w:cstheme="minorHAnsi"/>
        </w:rPr>
      </w:pPr>
      <w:bookmarkStart w:name="_Toc71562956" w:id="19"/>
      <w:r w:rsidRPr="005662B9">
        <w:rPr>
          <w:rFonts w:asciiTheme="minorHAnsi" w:hAnsiTheme="minorHAnsi" w:cstheme="minorHAnsi"/>
        </w:rPr>
        <w:t xml:space="preserve">Minimum Requirements for SAP </w:t>
      </w:r>
      <w:r w:rsidRPr="005662B9" w:rsidR="000B5B7F">
        <w:rPr>
          <w:rFonts w:asciiTheme="minorHAnsi" w:hAnsiTheme="minorHAnsi" w:cstheme="minorHAnsi"/>
        </w:rPr>
        <w:t>ERP for Cost Center Replications</w:t>
      </w:r>
      <w:bookmarkEnd w:id="19"/>
    </w:p>
    <w:tbl>
      <w:tblPr>
        <w:tblW w:w="9360" w:type="dxa"/>
        <w:tblCellMar>
          <w:top w:w="15" w:type="dxa"/>
          <w:left w:w="15" w:type="dxa"/>
          <w:bottom w:w="15" w:type="dxa"/>
          <w:right w:w="15" w:type="dxa"/>
        </w:tblCellMar>
        <w:tblLook w:val="04A0" w:firstRow="1" w:lastRow="0" w:firstColumn="1" w:lastColumn="0" w:noHBand="0" w:noVBand="1"/>
      </w:tblPr>
      <w:tblGrid>
        <w:gridCol w:w="5039"/>
        <w:gridCol w:w="4321"/>
      </w:tblGrid>
      <w:tr w:rsidRPr="000B5B7F" w:rsidR="000B5B7F" w:rsidTr="000B5B7F" w14:paraId="6A52EE4F" w14:textId="77777777">
        <w:trPr>
          <w:tblHeader/>
        </w:trPr>
        <w:tc>
          <w:tcPr>
            <w:tcW w:w="0" w:type="auto"/>
            <w:gridSpan w:val="2"/>
            <w:tcBorders>
              <w:top w:val="nil"/>
              <w:left w:val="nil"/>
              <w:bottom w:val="nil"/>
              <w:right w:val="nil"/>
            </w:tcBorders>
            <w:shd w:val="clear" w:color="auto" w:fill="auto"/>
            <w:tcMar>
              <w:top w:w="144" w:type="dxa"/>
              <w:left w:w="144" w:type="dxa"/>
              <w:bottom w:w="144" w:type="dxa"/>
              <w:right w:w="144" w:type="dxa"/>
            </w:tcMar>
            <w:vAlign w:val="center"/>
            <w:hideMark/>
          </w:tcPr>
          <w:p w:rsidRPr="006C0D27" w:rsidR="00346D31" w:rsidP="00346D31" w:rsidRDefault="00346D31" w14:paraId="507D0BB6" w14:textId="77777777">
            <w:pPr>
              <w:rPr>
                <w:rFonts w:cstheme="minorHAnsi"/>
              </w:rPr>
            </w:pPr>
            <w:r w:rsidRPr="006C0D27">
              <w:rPr>
                <w:rFonts w:cstheme="minorHAnsi"/>
                <w:shd w:val="clear" w:color="auto" w:fill="FFFFFF"/>
              </w:rPr>
              <w:t xml:space="preserve">Tenneco’s Basis team to make sure following Software components and support packages are in Place for all </w:t>
            </w:r>
            <w:r w:rsidRPr="006C0D27">
              <w:rPr>
                <w:rFonts w:cstheme="minorHAnsi"/>
                <w:u w:val="single"/>
                <w:shd w:val="clear" w:color="auto" w:fill="FFFFFF"/>
              </w:rPr>
              <w:t>21 SAP ERP Systems</w:t>
            </w:r>
            <w:r w:rsidRPr="006C0D27">
              <w:rPr>
                <w:rFonts w:cstheme="minorHAnsi"/>
                <w:shd w:val="clear" w:color="auto" w:fill="FFFFFF"/>
              </w:rPr>
              <w:t xml:space="preserve"> currently integrated with the 4 SAP HRIS Applications </w:t>
            </w:r>
            <w:r w:rsidRPr="006C0D27">
              <w:rPr>
                <w:rFonts w:cstheme="minorHAnsi"/>
              </w:rPr>
              <w:t xml:space="preserve">[H1P (MP/RP), H1P (CA/PT), HPC, and VPC]. </w:t>
            </w:r>
          </w:p>
          <w:p w:rsidR="00346D31" w:rsidP="000B5B7F" w:rsidRDefault="00346D31" w14:paraId="683713F1" w14:textId="77777777"/>
          <w:p w:rsidRPr="000B5B7F" w:rsidR="000B5B7F" w:rsidP="000B5B7F" w:rsidRDefault="000B5B7F" w14:paraId="2404E1B0" w14:textId="77777777">
            <w:r w:rsidRPr="000B5B7F">
              <w:t>Required Software Component Versions and Support Packages</w:t>
            </w:r>
          </w:p>
        </w:tc>
      </w:tr>
      <w:tr w:rsidRPr="000B5B7F" w:rsidR="00346D31" w:rsidTr="000B5B7F" w14:paraId="7FED1E92" w14:textId="77777777">
        <w:trPr>
          <w:tblHeader/>
        </w:trPr>
        <w:tc>
          <w:tcPr>
            <w:tcW w:w="4770" w:type="dxa"/>
            <w:tcBorders>
              <w:top w:val="single" w:color="BBBBBB" w:sz="6" w:space="0"/>
              <w:left w:val="single" w:color="BBBBBB" w:sz="6" w:space="0"/>
              <w:bottom w:val="single" w:color="BBBBBB" w:sz="6" w:space="0"/>
              <w:right w:val="single" w:color="BBBBBB" w:sz="6" w:space="0"/>
            </w:tcBorders>
            <w:shd w:val="clear" w:color="auto" w:fill="auto"/>
            <w:tcMar>
              <w:top w:w="144" w:type="dxa"/>
              <w:left w:w="144" w:type="dxa"/>
              <w:bottom w:w="144" w:type="dxa"/>
              <w:right w:w="144" w:type="dxa"/>
            </w:tcMar>
            <w:hideMark/>
          </w:tcPr>
          <w:p w:rsidRPr="000B5B7F" w:rsidR="000B5B7F" w:rsidP="000B5B7F" w:rsidRDefault="000B5B7F" w14:paraId="0A8D3095" w14:textId="77777777">
            <w:pPr>
              <w:rPr>
                <w:b/>
                <w:bCs/>
              </w:rPr>
            </w:pPr>
            <w:r w:rsidRPr="000B5B7F">
              <w:rPr>
                <w:b/>
                <w:bCs/>
              </w:rPr>
              <w:t>For this component...</w:t>
            </w:r>
          </w:p>
        </w:tc>
        <w:tc>
          <w:tcPr>
            <w:tcW w:w="4590" w:type="dxa"/>
            <w:tcBorders>
              <w:top w:val="single" w:color="BBBBBB" w:sz="6" w:space="0"/>
              <w:left w:val="single" w:color="BBBBBB" w:sz="6" w:space="0"/>
              <w:bottom w:val="single" w:color="BBBBBB" w:sz="6" w:space="0"/>
              <w:right w:val="single" w:color="BBBBBB" w:sz="6" w:space="0"/>
            </w:tcBorders>
            <w:shd w:val="clear" w:color="auto" w:fill="auto"/>
            <w:tcMar>
              <w:top w:w="144" w:type="dxa"/>
              <w:left w:w="144" w:type="dxa"/>
              <w:bottom w:w="144" w:type="dxa"/>
              <w:right w:w="144" w:type="dxa"/>
            </w:tcMar>
            <w:hideMark/>
          </w:tcPr>
          <w:p w:rsidRPr="000B5B7F" w:rsidR="000B5B7F" w:rsidP="000B5B7F" w:rsidRDefault="000B5B7F" w14:paraId="658D7C79" w14:textId="77777777">
            <w:pPr>
              <w:rPr>
                <w:b/>
                <w:bCs/>
              </w:rPr>
            </w:pPr>
            <w:r w:rsidRPr="000B5B7F">
              <w:rPr>
                <w:b/>
                <w:bCs/>
              </w:rPr>
              <w:t>You need this software component version...</w:t>
            </w:r>
          </w:p>
        </w:tc>
      </w:tr>
      <w:tr w:rsidRPr="000B5B7F" w:rsidR="00346D31" w:rsidTr="000B5B7F" w14:paraId="2E034507" w14:textId="77777777">
        <w:tc>
          <w:tcPr>
            <w:tcW w:w="4770" w:type="dxa"/>
            <w:tcBorders>
              <w:top w:val="single" w:color="BBBBBB" w:sz="6" w:space="0"/>
              <w:left w:val="single" w:color="BBBBBB" w:sz="6" w:space="0"/>
              <w:bottom w:val="single" w:color="BBBBBB" w:sz="6" w:space="0"/>
              <w:right w:val="single" w:color="BBBBBB" w:sz="6" w:space="0"/>
            </w:tcBorders>
            <w:shd w:val="clear" w:color="auto" w:fill="auto"/>
            <w:tcMar>
              <w:top w:w="144" w:type="dxa"/>
              <w:left w:w="144" w:type="dxa"/>
              <w:bottom w:w="144" w:type="dxa"/>
              <w:right w:w="144" w:type="dxa"/>
            </w:tcMar>
            <w:hideMark/>
          </w:tcPr>
          <w:p w:rsidRPr="000B5B7F" w:rsidR="000B5B7F" w:rsidP="000B5B7F" w:rsidRDefault="000B5B7F" w14:paraId="46BAC777" w14:textId="77777777">
            <w:r w:rsidRPr="000B5B7F">
              <w:t>SAP NetWeaver</w:t>
            </w:r>
          </w:p>
        </w:tc>
        <w:tc>
          <w:tcPr>
            <w:tcW w:w="4590" w:type="dxa"/>
            <w:tcBorders>
              <w:top w:val="single" w:color="BBBBBB" w:sz="6" w:space="0"/>
              <w:left w:val="single" w:color="BBBBBB" w:sz="6" w:space="0"/>
              <w:bottom w:val="single" w:color="BBBBBB" w:sz="6" w:space="0"/>
              <w:right w:val="single" w:color="BBBBBB" w:sz="6" w:space="0"/>
            </w:tcBorders>
            <w:shd w:val="clear" w:color="auto" w:fill="auto"/>
            <w:tcMar>
              <w:top w:w="144" w:type="dxa"/>
              <w:left w:w="144" w:type="dxa"/>
              <w:bottom w:w="144" w:type="dxa"/>
              <w:right w:w="144" w:type="dxa"/>
            </w:tcMar>
            <w:hideMark/>
          </w:tcPr>
          <w:p w:rsidRPr="000B5B7F" w:rsidR="000B5B7F" w:rsidP="000B5B7F" w:rsidRDefault="000B5B7F" w14:paraId="068306F6" w14:textId="77777777">
            <w:r w:rsidRPr="000B5B7F">
              <w:t>SAP_BASIS with one of the following versions:</w:t>
            </w:r>
          </w:p>
          <w:p w:rsidRPr="000B5B7F" w:rsidR="000B5B7F" w:rsidP="00D954DA" w:rsidRDefault="000B5B7F" w14:paraId="6BAEBFF7" w14:textId="77777777">
            <w:pPr>
              <w:numPr>
                <w:ilvl w:val="0"/>
                <w:numId w:val="14"/>
              </w:numPr>
            </w:pPr>
            <w:r w:rsidRPr="000B5B7F">
              <w:t>700 with SP27 or a higher SP</w:t>
            </w:r>
          </w:p>
          <w:p w:rsidRPr="000B5B7F" w:rsidR="000B5B7F" w:rsidP="00D954DA" w:rsidRDefault="000B5B7F" w14:paraId="2A075434" w14:textId="77777777">
            <w:pPr>
              <w:numPr>
                <w:ilvl w:val="0"/>
                <w:numId w:val="14"/>
              </w:numPr>
            </w:pPr>
            <w:r w:rsidRPr="000B5B7F">
              <w:t>701 with SP12 or a higher SP</w:t>
            </w:r>
          </w:p>
          <w:p w:rsidRPr="000B5B7F" w:rsidR="000B5B7F" w:rsidP="00D954DA" w:rsidRDefault="000B5B7F" w14:paraId="763610E6" w14:textId="77777777">
            <w:pPr>
              <w:numPr>
                <w:ilvl w:val="0"/>
                <w:numId w:val="14"/>
              </w:numPr>
            </w:pPr>
            <w:r w:rsidRPr="000B5B7F">
              <w:t>702 with SP08 or a higher SP</w:t>
            </w:r>
          </w:p>
          <w:p w:rsidRPr="000B5B7F" w:rsidR="000B5B7F" w:rsidP="00D954DA" w:rsidRDefault="000B5B7F" w14:paraId="133348BC" w14:textId="77777777">
            <w:pPr>
              <w:numPr>
                <w:ilvl w:val="0"/>
                <w:numId w:val="14"/>
              </w:numPr>
            </w:pPr>
            <w:r w:rsidRPr="000B5B7F">
              <w:t>710 with SP15 or a higher SP</w:t>
            </w:r>
          </w:p>
          <w:p w:rsidRPr="000B5B7F" w:rsidR="000B5B7F" w:rsidP="00D954DA" w:rsidRDefault="000B5B7F" w14:paraId="317A0D78" w14:textId="77777777">
            <w:pPr>
              <w:numPr>
                <w:ilvl w:val="0"/>
                <w:numId w:val="14"/>
              </w:numPr>
            </w:pPr>
            <w:r w:rsidRPr="000B5B7F">
              <w:t>711 with SP10 or a higher SP</w:t>
            </w:r>
          </w:p>
          <w:p w:rsidRPr="000B5B7F" w:rsidR="000B5B7F" w:rsidP="00D954DA" w:rsidRDefault="000B5B7F" w14:paraId="32637EC6" w14:textId="77777777">
            <w:pPr>
              <w:numPr>
                <w:ilvl w:val="0"/>
                <w:numId w:val="14"/>
              </w:numPr>
            </w:pPr>
            <w:r w:rsidRPr="000B5B7F">
              <w:t>730 with SP03 or a higher SP</w:t>
            </w:r>
          </w:p>
        </w:tc>
      </w:tr>
      <w:tr w:rsidRPr="000B5B7F" w:rsidR="00346D31" w:rsidTr="000B5B7F" w14:paraId="55FA6C33" w14:textId="77777777">
        <w:tc>
          <w:tcPr>
            <w:tcW w:w="4770" w:type="dxa"/>
            <w:tcBorders>
              <w:top w:val="single" w:color="BBBBBB" w:sz="6" w:space="0"/>
              <w:left w:val="single" w:color="BBBBBB" w:sz="6" w:space="0"/>
              <w:bottom w:val="single" w:color="BBBBBB" w:sz="6" w:space="0"/>
              <w:right w:val="single" w:color="BBBBBB" w:sz="6" w:space="0"/>
            </w:tcBorders>
            <w:shd w:val="clear" w:color="auto" w:fill="auto"/>
            <w:tcMar>
              <w:top w:w="144" w:type="dxa"/>
              <w:left w:w="144" w:type="dxa"/>
              <w:bottom w:w="144" w:type="dxa"/>
              <w:right w:w="144" w:type="dxa"/>
            </w:tcMar>
            <w:hideMark/>
          </w:tcPr>
          <w:p w:rsidRPr="000B5B7F" w:rsidR="000B5B7F" w:rsidP="000B5B7F" w:rsidRDefault="000B5B7F" w14:paraId="4E7BE1E1" w14:textId="77777777">
            <w:r w:rsidRPr="000B5B7F">
              <w:t>SAP ERP</w:t>
            </w:r>
          </w:p>
        </w:tc>
        <w:tc>
          <w:tcPr>
            <w:tcW w:w="4590" w:type="dxa"/>
            <w:tcBorders>
              <w:top w:val="single" w:color="BBBBBB" w:sz="6" w:space="0"/>
              <w:left w:val="single" w:color="BBBBBB" w:sz="6" w:space="0"/>
              <w:bottom w:val="single" w:color="BBBBBB" w:sz="6" w:space="0"/>
              <w:right w:val="single" w:color="BBBBBB" w:sz="6" w:space="0"/>
            </w:tcBorders>
            <w:shd w:val="clear" w:color="auto" w:fill="auto"/>
            <w:tcMar>
              <w:top w:w="144" w:type="dxa"/>
              <w:left w:w="144" w:type="dxa"/>
              <w:bottom w:w="144" w:type="dxa"/>
              <w:right w:w="144" w:type="dxa"/>
            </w:tcMar>
            <w:hideMark/>
          </w:tcPr>
          <w:p w:rsidRPr="000B5B7F" w:rsidR="000B5B7F" w:rsidP="000B5B7F" w:rsidRDefault="000B5B7F" w14:paraId="01954165" w14:textId="77777777">
            <w:r w:rsidRPr="000B5B7F">
              <w:t>SAP_APPL 600 SP15 or a higher version/SP</w:t>
            </w:r>
          </w:p>
        </w:tc>
      </w:tr>
      <w:tr w:rsidRPr="000B5B7F" w:rsidR="00346D31" w:rsidTr="000B5B7F" w14:paraId="6D7ABCCC" w14:textId="77777777">
        <w:tc>
          <w:tcPr>
            <w:tcW w:w="4770" w:type="dxa"/>
            <w:tcBorders>
              <w:top w:val="single" w:color="BBBBBB" w:sz="6" w:space="0"/>
              <w:left w:val="single" w:color="BBBBBB" w:sz="6" w:space="0"/>
              <w:bottom w:val="single" w:color="BBBBBB" w:sz="6" w:space="0"/>
              <w:right w:val="single" w:color="BBBBBB" w:sz="6" w:space="0"/>
            </w:tcBorders>
            <w:shd w:val="clear" w:color="auto" w:fill="auto"/>
            <w:tcMar>
              <w:top w:w="144" w:type="dxa"/>
              <w:left w:w="144" w:type="dxa"/>
              <w:bottom w:w="144" w:type="dxa"/>
              <w:right w:w="144" w:type="dxa"/>
            </w:tcMar>
            <w:hideMark/>
          </w:tcPr>
          <w:p w:rsidRPr="000B5B7F" w:rsidR="000B5B7F" w:rsidP="000B5B7F" w:rsidRDefault="000B5B7F" w14:paraId="0315B653" w14:textId="77777777">
            <w:r w:rsidRPr="000B5B7F">
              <w:t>Integration add-on for SAP ERP CO Master Data and SAP SuccessFactors Employee Central</w:t>
            </w:r>
          </w:p>
        </w:tc>
        <w:tc>
          <w:tcPr>
            <w:tcW w:w="4590" w:type="dxa"/>
            <w:tcBorders>
              <w:top w:val="single" w:color="BBBBBB" w:sz="6" w:space="0"/>
              <w:left w:val="single" w:color="BBBBBB" w:sz="6" w:space="0"/>
              <w:bottom w:val="single" w:color="BBBBBB" w:sz="6" w:space="0"/>
              <w:right w:val="single" w:color="BBBBBB" w:sz="6" w:space="0"/>
            </w:tcBorders>
            <w:shd w:val="clear" w:color="auto" w:fill="auto"/>
            <w:tcMar>
              <w:top w:w="144" w:type="dxa"/>
              <w:left w:w="144" w:type="dxa"/>
              <w:bottom w:w="144" w:type="dxa"/>
              <w:right w:w="144" w:type="dxa"/>
            </w:tcMar>
            <w:hideMark/>
          </w:tcPr>
          <w:p w:rsidRPr="000B5B7F" w:rsidR="000B5B7F" w:rsidP="000B5B7F" w:rsidRDefault="000B5B7F" w14:paraId="73004C44" w14:textId="77777777">
            <w:r w:rsidRPr="000B5B7F">
              <w:t>ODTFINCC 600 SP10 or higher</w:t>
            </w:r>
          </w:p>
        </w:tc>
      </w:tr>
    </w:tbl>
    <w:p w:rsidRPr="000B5B7F" w:rsidR="000B5B7F" w:rsidP="000B5B7F" w:rsidRDefault="000B5B7F" w14:paraId="18A9C4D7" w14:textId="77777777">
      <w:r>
        <w:t>For more information, see </w:t>
      </w:r>
      <w:hyperlink w:anchor="/softwarecenter/template/products/%20_APP=00200682500000001943&amp;_EVENT=DISPHIER&amp;HEADER=Y&amp;FUNCTIONBAR=N&amp;EVENT=TREE&amp;NE=NAVIGATE&amp;ENR=67837800100900007903&amp;V=INST&amp;TA=ACTUAL&amp;PAGE=SEARCH/SFSF%20EC%20INTEGRATION%201210" r:id="rId24">
        <w:r w:rsidRPr="2E1760D5">
          <w:rPr>
            <w:rStyle w:val="Hyperlink"/>
          </w:rPr>
          <w:t>SFSF EC INTEGRATION 1210</w:t>
        </w:r>
      </w:hyperlink>
      <w:r>
        <w:rPr>
          <w:noProof/>
        </w:rPr>
        <w:drawing>
          <wp:inline distT="0" distB="0" distL="0" distR="0" wp14:anchorId="1E44E288" wp14:editId="41DF68EE">
            <wp:extent cx="154305" cy="95250"/>
            <wp:effectExtent l="0" t="0" r="0" b="0"/>
            <wp:docPr id="14" name="Picture 14" descr="Information published on SAP sit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22">
                      <a:extLst>
                        <a:ext uri="{28A0092B-C50C-407E-A947-70E740481C1C}">
                          <a14:useLocalDpi xmlns:a14="http://schemas.microsoft.com/office/drawing/2010/main" val="0"/>
                        </a:ext>
                      </a:extLst>
                    </a:blip>
                    <a:stretch>
                      <a:fillRect/>
                    </a:stretch>
                  </pic:blipFill>
                  <pic:spPr>
                    <a:xfrm>
                      <a:off x="0" y="0"/>
                      <a:ext cx="154305" cy="95250"/>
                    </a:xfrm>
                    <a:prstGeom prst="rect">
                      <a:avLst/>
                    </a:prstGeom>
                  </pic:spPr>
                </pic:pic>
              </a:graphicData>
            </a:graphic>
          </wp:inline>
        </w:drawing>
      </w:r>
      <w:r>
        <w:t> in the SAP Software Center. You can access the Software Center from </w:t>
      </w:r>
      <w:hyperlink r:id="rId25">
        <w:r w:rsidRPr="2E1760D5">
          <w:rPr>
            <w:rStyle w:val="Hyperlink"/>
          </w:rPr>
          <w:t>SAP ONE Support Launchpad</w:t>
        </w:r>
      </w:hyperlink>
      <w:r>
        <w:rPr>
          <w:noProof/>
        </w:rPr>
        <w:drawing>
          <wp:inline distT="0" distB="0" distL="0" distR="0" wp14:anchorId="1C87A0DD" wp14:editId="4AFA62AD">
            <wp:extent cx="154305" cy="95250"/>
            <wp:effectExtent l="0" t="0" r="0" b="0"/>
            <wp:docPr id="13" name="Picture 13" descr="Information published on SAP sit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2">
                      <a:extLst>
                        <a:ext uri="{28A0092B-C50C-407E-A947-70E740481C1C}">
                          <a14:useLocalDpi xmlns:a14="http://schemas.microsoft.com/office/drawing/2010/main" val="0"/>
                        </a:ext>
                      </a:extLst>
                    </a:blip>
                    <a:stretch>
                      <a:fillRect/>
                    </a:stretch>
                  </pic:blipFill>
                  <pic:spPr>
                    <a:xfrm>
                      <a:off x="0" y="0"/>
                      <a:ext cx="154305" cy="95250"/>
                    </a:xfrm>
                    <a:prstGeom prst="rect">
                      <a:avLst/>
                    </a:prstGeom>
                  </pic:spPr>
                </pic:pic>
              </a:graphicData>
            </a:graphic>
          </wp:inline>
        </w:drawing>
      </w:r>
      <w:r>
        <w:t> by choosing </w:t>
      </w:r>
      <w:r w:rsidRPr="2E1760D5">
        <w:rPr>
          <w:b/>
          <w:bCs/>
        </w:rPr>
        <w:t>Software Downloads</w:t>
      </w:r>
      <w:r>
        <w:t>.</w:t>
      </w:r>
    </w:p>
    <w:p w:rsidR="007218EE" w:rsidP="007218EE" w:rsidRDefault="007218EE" w14:paraId="43F120C8" w14:textId="77777777"/>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1283"/>
        <w:gridCol w:w="3639"/>
        <w:gridCol w:w="4438"/>
      </w:tblGrid>
      <w:tr w:rsidRPr="000B5B7F" w:rsidR="000B5B7F" w:rsidTr="2E1760D5" w14:paraId="1008F81E" w14:textId="77777777">
        <w:trPr>
          <w:tblHeader/>
        </w:trPr>
        <w:tc>
          <w:tcPr>
            <w:tcW w:w="0" w:type="auto"/>
            <w:gridSpan w:val="3"/>
            <w:tcBorders>
              <w:top w:val="nil"/>
              <w:left w:val="nil"/>
              <w:bottom w:val="nil"/>
              <w:right w:val="nil"/>
            </w:tcBorders>
            <w:shd w:val="clear" w:color="auto" w:fill="FFFFFF" w:themeFill="background1"/>
            <w:tcMar>
              <w:top w:w="144" w:type="dxa"/>
              <w:left w:w="144" w:type="dxa"/>
              <w:bottom w:w="144" w:type="dxa"/>
              <w:right w:w="144" w:type="dxa"/>
            </w:tcMar>
            <w:vAlign w:val="center"/>
            <w:hideMark/>
          </w:tcPr>
          <w:p w:rsidRPr="000B5B7F" w:rsidR="000B5B7F" w:rsidP="000B5B7F" w:rsidRDefault="000B5B7F" w14:paraId="148366BC" w14:textId="77777777">
            <w:r w:rsidRPr="000B5B7F">
              <w:t>Required SAP Notes</w:t>
            </w:r>
          </w:p>
        </w:tc>
      </w:tr>
      <w:tr w:rsidRPr="000B5B7F" w:rsidR="000B5B7F" w:rsidTr="2E1760D5" w14:paraId="0DBD3045" w14:textId="77777777">
        <w:trPr>
          <w:tblHeader/>
        </w:trPr>
        <w:tc>
          <w:tcPr>
            <w:tcW w:w="0" w:type="auto"/>
            <w:tcBorders>
              <w:top w:val="single" w:color="BBBBBB" w:sz="6" w:space="0"/>
              <w:left w:val="single" w:color="BBBBBB" w:sz="6" w:space="0"/>
              <w:bottom w:val="single" w:color="BBBBBB" w:sz="6" w:space="0"/>
              <w:right w:val="single" w:color="BBBBBB" w:sz="6" w:space="0"/>
            </w:tcBorders>
            <w:shd w:val="clear" w:color="auto" w:fill="FFFFFF" w:themeFill="background1"/>
            <w:tcMar>
              <w:top w:w="144" w:type="dxa"/>
              <w:left w:w="144" w:type="dxa"/>
              <w:bottom w:w="144" w:type="dxa"/>
              <w:right w:w="144" w:type="dxa"/>
            </w:tcMar>
            <w:hideMark/>
          </w:tcPr>
          <w:p w:rsidRPr="000B5B7F" w:rsidR="000B5B7F" w:rsidP="000B5B7F" w:rsidRDefault="000B5B7F" w14:paraId="432344C1" w14:textId="77777777">
            <w:pPr>
              <w:rPr>
                <w:b/>
                <w:bCs/>
              </w:rPr>
            </w:pPr>
            <w:r w:rsidRPr="000B5B7F">
              <w:rPr>
                <w:b/>
                <w:bCs/>
              </w:rPr>
              <w:t>SAP Note Number</w:t>
            </w:r>
          </w:p>
        </w:tc>
        <w:tc>
          <w:tcPr>
            <w:tcW w:w="0" w:type="auto"/>
            <w:tcBorders>
              <w:top w:val="single" w:color="BBBBBB" w:sz="6" w:space="0"/>
              <w:left w:val="single" w:color="BBBBBB" w:sz="6" w:space="0"/>
              <w:bottom w:val="single" w:color="BBBBBB" w:sz="6" w:space="0"/>
              <w:right w:val="single" w:color="BBBBBB" w:sz="6" w:space="0"/>
            </w:tcBorders>
            <w:shd w:val="clear" w:color="auto" w:fill="FFFFFF" w:themeFill="background1"/>
            <w:tcMar>
              <w:top w:w="144" w:type="dxa"/>
              <w:left w:w="144" w:type="dxa"/>
              <w:bottom w:w="144" w:type="dxa"/>
              <w:right w:w="144" w:type="dxa"/>
            </w:tcMar>
            <w:hideMark/>
          </w:tcPr>
          <w:p w:rsidRPr="000B5B7F" w:rsidR="000B5B7F" w:rsidP="000B5B7F" w:rsidRDefault="000B5B7F" w14:paraId="3B11803F" w14:textId="77777777">
            <w:pPr>
              <w:rPr>
                <w:b/>
                <w:bCs/>
              </w:rPr>
            </w:pPr>
            <w:r w:rsidRPr="000B5B7F">
              <w:rPr>
                <w:b/>
                <w:bCs/>
              </w:rPr>
              <w:t>Title</w:t>
            </w:r>
          </w:p>
        </w:tc>
        <w:tc>
          <w:tcPr>
            <w:tcW w:w="0" w:type="auto"/>
            <w:tcBorders>
              <w:top w:val="single" w:color="BBBBBB" w:sz="6" w:space="0"/>
              <w:left w:val="single" w:color="BBBBBB" w:sz="6" w:space="0"/>
              <w:bottom w:val="single" w:color="BBBBBB" w:sz="6" w:space="0"/>
              <w:right w:val="single" w:color="BBBBBB" w:sz="6" w:space="0"/>
            </w:tcBorders>
            <w:shd w:val="clear" w:color="auto" w:fill="FFFFFF" w:themeFill="background1"/>
            <w:tcMar>
              <w:top w:w="144" w:type="dxa"/>
              <w:left w:w="144" w:type="dxa"/>
              <w:bottom w:w="144" w:type="dxa"/>
              <w:right w:w="144" w:type="dxa"/>
            </w:tcMar>
            <w:hideMark/>
          </w:tcPr>
          <w:p w:rsidRPr="000B5B7F" w:rsidR="000B5B7F" w:rsidP="000B5B7F" w:rsidRDefault="000B5B7F" w14:paraId="2971CC73" w14:textId="77777777">
            <w:pPr>
              <w:rPr>
                <w:b/>
                <w:bCs/>
              </w:rPr>
            </w:pPr>
            <w:r w:rsidRPr="000B5B7F">
              <w:rPr>
                <w:b/>
                <w:bCs/>
              </w:rPr>
              <w:t>Description</w:t>
            </w:r>
          </w:p>
        </w:tc>
      </w:tr>
      <w:tr w:rsidRPr="000B5B7F" w:rsidR="000B5B7F" w:rsidTr="2E1760D5" w14:paraId="52313E0C" w14:textId="77777777">
        <w:tc>
          <w:tcPr>
            <w:tcW w:w="0" w:type="auto"/>
            <w:tcBorders>
              <w:top w:val="single" w:color="BBBBBB" w:sz="6" w:space="0"/>
              <w:left w:val="single" w:color="BBBBBB" w:sz="6" w:space="0"/>
              <w:bottom w:val="single" w:color="BBBBBB" w:sz="6" w:space="0"/>
              <w:right w:val="single" w:color="BBBBBB" w:sz="6" w:space="0"/>
            </w:tcBorders>
            <w:shd w:val="clear" w:color="auto" w:fill="auto"/>
            <w:tcMar>
              <w:top w:w="144" w:type="dxa"/>
              <w:left w:w="144" w:type="dxa"/>
              <w:bottom w:w="144" w:type="dxa"/>
              <w:right w:w="144" w:type="dxa"/>
            </w:tcMar>
            <w:hideMark/>
          </w:tcPr>
          <w:p w:rsidRPr="000B5B7F" w:rsidR="000B5B7F" w:rsidP="000B5B7F" w:rsidRDefault="00B2113E" w14:paraId="2DF18E66" w14:textId="77777777">
            <w:hyperlink w:anchor="/notes/1043195" r:id="rId26">
              <w:r w:rsidRPr="2E1760D5" w:rsidR="000B5B7F">
                <w:rPr>
                  <w:rStyle w:val="Hyperlink"/>
                </w:rPr>
                <w:t>1043195 </w:t>
              </w:r>
            </w:hyperlink>
            <w:r w:rsidR="000B5B7F">
              <w:rPr>
                <w:noProof/>
              </w:rPr>
              <w:drawing>
                <wp:inline distT="0" distB="0" distL="0" distR="0" wp14:anchorId="2EE79DB8" wp14:editId="118CBC5F">
                  <wp:extent cx="154305" cy="95250"/>
                  <wp:effectExtent l="0" t="0" r="0" b="0"/>
                  <wp:docPr id="32" name="Picture 32" descr="Information published on SAP sit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22">
                            <a:extLst>
                              <a:ext uri="{28A0092B-C50C-407E-A947-70E740481C1C}">
                                <a14:useLocalDpi xmlns:a14="http://schemas.microsoft.com/office/drawing/2010/main" val="0"/>
                              </a:ext>
                            </a:extLst>
                          </a:blip>
                          <a:stretch>
                            <a:fillRect/>
                          </a:stretch>
                        </pic:blipFill>
                        <pic:spPr>
                          <a:xfrm>
                            <a:off x="0" y="0"/>
                            <a:ext cx="154305" cy="95250"/>
                          </a:xfrm>
                          <a:prstGeom prst="rect">
                            <a:avLst/>
                          </a:prstGeom>
                        </pic:spPr>
                      </pic:pic>
                    </a:graphicData>
                  </a:graphic>
                </wp:inline>
              </w:drawing>
            </w:r>
          </w:p>
        </w:tc>
        <w:tc>
          <w:tcPr>
            <w:tcW w:w="0" w:type="auto"/>
            <w:tcBorders>
              <w:top w:val="single" w:color="BBBBBB" w:sz="6" w:space="0"/>
              <w:left w:val="single" w:color="BBBBBB" w:sz="6" w:space="0"/>
              <w:bottom w:val="single" w:color="BBBBBB" w:sz="6" w:space="0"/>
              <w:right w:val="single" w:color="BBBBBB" w:sz="6" w:space="0"/>
            </w:tcBorders>
            <w:shd w:val="clear" w:color="auto" w:fill="auto"/>
            <w:tcMar>
              <w:top w:w="144" w:type="dxa"/>
              <w:left w:w="144" w:type="dxa"/>
              <w:bottom w:w="144" w:type="dxa"/>
              <w:right w:w="144" w:type="dxa"/>
            </w:tcMar>
            <w:hideMark/>
          </w:tcPr>
          <w:p w:rsidRPr="000B5B7F" w:rsidR="000B5B7F" w:rsidP="000B5B7F" w:rsidRDefault="000B5B7F" w14:paraId="26F0B5E6" w14:textId="77777777">
            <w:r w:rsidRPr="000B5B7F">
              <w:rPr>
                <w:b/>
                <w:bCs/>
              </w:rPr>
              <w:t>Configuration of Web service runtime</w:t>
            </w:r>
          </w:p>
        </w:tc>
        <w:tc>
          <w:tcPr>
            <w:tcW w:w="0" w:type="auto"/>
            <w:tcBorders>
              <w:top w:val="single" w:color="BBBBBB" w:sz="6" w:space="0"/>
              <w:left w:val="single" w:color="BBBBBB" w:sz="6" w:space="0"/>
              <w:bottom w:val="single" w:color="BBBBBB" w:sz="6" w:space="0"/>
              <w:right w:val="single" w:color="BBBBBB" w:sz="6" w:space="0"/>
            </w:tcBorders>
            <w:shd w:val="clear" w:color="auto" w:fill="auto"/>
            <w:tcMar>
              <w:top w:w="144" w:type="dxa"/>
              <w:left w:w="144" w:type="dxa"/>
              <w:bottom w:w="144" w:type="dxa"/>
              <w:right w:w="144" w:type="dxa"/>
            </w:tcMar>
            <w:hideMark/>
          </w:tcPr>
          <w:p w:rsidRPr="000B5B7F" w:rsidR="000B5B7F" w:rsidP="000B5B7F" w:rsidRDefault="000B5B7F" w14:paraId="7B7F0008" w14:textId="77777777">
            <w:r w:rsidRPr="000B5B7F">
              <w:t>Gives instructions on how to set up the technical configuration of the Web service runtime environment and how to check it.</w:t>
            </w:r>
          </w:p>
        </w:tc>
      </w:tr>
      <w:tr w:rsidRPr="000B5B7F" w:rsidR="000B5B7F" w:rsidTr="2E1760D5" w14:paraId="629670A2" w14:textId="77777777">
        <w:tc>
          <w:tcPr>
            <w:tcW w:w="0" w:type="auto"/>
            <w:tcBorders>
              <w:top w:val="single" w:color="BBBBBB" w:sz="6" w:space="0"/>
              <w:left w:val="single" w:color="BBBBBB" w:sz="6" w:space="0"/>
              <w:bottom w:val="single" w:color="BBBBBB" w:sz="6" w:space="0"/>
              <w:right w:val="single" w:color="BBBBBB" w:sz="6" w:space="0"/>
            </w:tcBorders>
            <w:shd w:val="clear" w:color="auto" w:fill="auto"/>
            <w:tcMar>
              <w:top w:w="144" w:type="dxa"/>
              <w:left w:w="144" w:type="dxa"/>
              <w:bottom w:w="144" w:type="dxa"/>
              <w:right w:w="144" w:type="dxa"/>
            </w:tcMar>
            <w:hideMark/>
          </w:tcPr>
          <w:p w:rsidRPr="000B5B7F" w:rsidR="000B5B7F" w:rsidP="000B5B7F" w:rsidRDefault="00B2113E" w14:paraId="46263809" w14:textId="77777777">
            <w:hyperlink w:anchor="/notes/1269130" r:id="rId28">
              <w:r w:rsidRPr="2E1760D5" w:rsidR="000B5B7F">
                <w:rPr>
                  <w:rStyle w:val="Hyperlink"/>
                </w:rPr>
                <w:t>1269130 </w:t>
              </w:r>
            </w:hyperlink>
            <w:r w:rsidR="000B5B7F">
              <w:rPr>
                <w:noProof/>
              </w:rPr>
              <w:drawing>
                <wp:inline distT="0" distB="0" distL="0" distR="0" wp14:anchorId="6F7642AC" wp14:editId="2276DBFC">
                  <wp:extent cx="154305" cy="95250"/>
                  <wp:effectExtent l="0" t="0" r="0" b="0"/>
                  <wp:docPr id="31" name="Picture 31" descr="Information published on SAP sit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22">
                            <a:extLst>
                              <a:ext uri="{28A0092B-C50C-407E-A947-70E740481C1C}">
                                <a14:useLocalDpi xmlns:a14="http://schemas.microsoft.com/office/drawing/2010/main" val="0"/>
                              </a:ext>
                            </a:extLst>
                          </a:blip>
                          <a:stretch>
                            <a:fillRect/>
                          </a:stretch>
                        </pic:blipFill>
                        <pic:spPr>
                          <a:xfrm>
                            <a:off x="0" y="0"/>
                            <a:ext cx="154305" cy="95250"/>
                          </a:xfrm>
                          <a:prstGeom prst="rect">
                            <a:avLst/>
                          </a:prstGeom>
                        </pic:spPr>
                      </pic:pic>
                    </a:graphicData>
                  </a:graphic>
                </wp:inline>
              </w:drawing>
            </w:r>
          </w:p>
        </w:tc>
        <w:tc>
          <w:tcPr>
            <w:tcW w:w="0" w:type="auto"/>
            <w:tcBorders>
              <w:top w:val="single" w:color="BBBBBB" w:sz="6" w:space="0"/>
              <w:left w:val="single" w:color="BBBBBB" w:sz="6" w:space="0"/>
              <w:bottom w:val="single" w:color="BBBBBB" w:sz="6" w:space="0"/>
              <w:right w:val="single" w:color="BBBBBB" w:sz="6" w:space="0"/>
            </w:tcBorders>
            <w:shd w:val="clear" w:color="auto" w:fill="auto"/>
            <w:tcMar>
              <w:top w:w="144" w:type="dxa"/>
              <w:left w:w="144" w:type="dxa"/>
              <w:bottom w:w="144" w:type="dxa"/>
              <w:right w:w="144" w:type="dxa"/>
            </w:tcMar>
            <w:hideMark/>
          </w:tcPr>
          <w:p w:rsidRPr="000B5B7F" w:rsidR="000B5B7F" w:rsidP="000B5B7F" w:rsidRDefault="000B5B7F" w14:paraId="43409DC4" w14:textId="77777777">
            <w:r w:rsidRPr="000B5B7F">
              <w:rPr>
                <w:b/>
                <w:bCs/>
              </w:rPr>
              <w:t>IDoc XML-HTTP SOAP: Problem with SOAP Class</w:t>
            </w:r>
          </w:p>
        </w:tc>
        <w:tc>
          <w:tcPr>
            <w:tcW w:w="0" w:type="auto"/>
            <w:tcBorders>
              <w:top w:val="single" w:color="BBBBBB" w:sz="6" w:space="0"/>
              <w:left w:val="single" w:color="BBBBBB" w:sz="6" w:space="0"/>
              <w:bottom w:val="single" w:color="BBBBBB" w:sz="6" w:space="0"/>
              <w:right w:val="single" w:color="BBBBBB" w:sz="6" w:space="0"/>
            </w:tcBorders>
            <w:shd w:val="clear" w:color="auto" w:fill="auto"/>
            <w:tcMar>
              <w:top w:w="144" w:type="dxa"/>
              <w:left w:w="144" w:type="dxa"/>
              <w:bottom w:w="144" w:type="dxa"/>
              <w:right w:w="144" w:type="dxa"/>
            </w:tcMar>
            <w:hideMark/>
          </w:tcPr>
          <w:p w:rsidRPr="000B5B7F" w:rsidR="000B5B7F" w:rsidP="000B5B7F" w:rsidRDefault="000B5B7F" w14:paraId="20F142A5" w14:textId="77777777">
            <w:r w:rsidRPr="000B5B7F">
              <w:t>Gives instructions on how to resolve a SOAP error.</w:t>
            </w:r>
          </w:p>
        </w:tc>
      </w:tr>
      <w:tr w:rsidRPr="000B5B7F" w:rsidR="000B5B7F" w:rsidTr="2E1760D5" w14:paraId="7AE24470" w14:textId="77777777">
        <w:tc>
          <w:tcPr>
            <w:tcW w:w="0" w:type="auto"/>
            <w:tcBorders>
              <w:top w:val="single" w:color="BBBBBB" w:sz="6" w:space="0"/>
              <w:left w:val="single" w:color="BBBBBB" w:sz="6" w:space="0"/>
              <w:bottom w:val="single" w:color="BBBBBB" w:sz="6" w:space="0"/>
              <w:right w:val="single" w:color="BBBBBB" w:sz="6" w:space="0"/>
            </w:tcBorders>
            <w:shd w:val="clear" w:color="auto" w:fill="auto"/>
            <w:tcMar>
              <w:top w:w="144" w:type="dxa"/>
              <w:left w:w="144" w:type="dxa"/>
              <w:bottom w:w="144" w:type="dxa"/>
              <w:right w:w="144" w:type="dxa"/>
            </w:tcMar>
            <w:hideMark/>
          </w:tcPr>
          <w:p w:rsidRPr="000B5B7F" w:rsidR="000B5B7F" w:rsidP="000B5B7F" w:rsidRDefault="00B2113E" w14:paraId="406BD5A3" w14:textId="77777777">
            <w:hyperlink w:anchor="/notes/1560878" r:id="rId30">
              <w:r w:rsidRPr="2E1760D5" w:rsidR="000B5B7F">
                <w:rPr>
                  <w:rStyle w:val="Hyperlink"/>
                </w:rPr>
                <w:t>1560878 </w:t>
              </w:r>
            </w:hyperlink>
            <w:r w:rsidR="000B5B7F">
              <w:rPr>
                <w:noProof/>
              </w:rPr>
              <w:drawing>
                <wp:inline distT="0" distB="0" distL="0" distR="0" wp14:anchorId="4A6E6F19" wp14:editId="6D026956">
                  <wp:extent cx="154305" cy="95250"/>
                  <wp:effectExtent l="0" t="0" r="0" b="0"/>
                  <wp:docPr id="30" name="Picture 30" descr="Information published on SAP sit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22">
                            <a:extLst>
                              <a:ext uri="{28A0092B-C50C-407E-A947-70E740481C1C}">
                                <a14:useLocalDpi xmlns:a14="http://schemas.microsoft.com/office/drawing/2010/main" val="0"/>
                              </a:ext>
                            </a:extLst>
                          </a:blip>
                          <a:stretch>
                            <a:fillRect/>
                          </a:stretch>
                        </pic:blipFill>
                        <pic:spPr>
                          <a:xfrm>
                            <a:off x="0" y="0"/>
                            <a:ext cx="154305" cy="95250"/>
                          </a:xfrm>
                          <a:prstGeom prst="rect">
                            <a:avLst/>
                          </a:prstGeom>
                        </pic:spPr>
                      </pic:pic>
                    </a:graphicData>
                  </a:graphic>
                </wp:inline>
              </w:drawing>
            </w:r>
          </w:p>
        </w:tc>
        <w:tc>
          <w:tcPr>
            <w:tcW w:w="0" w:type="auto"/>
            <w:tcBorders>
              <w:top w:val="single" w:color="BBBBBB" w:sz="6" w:space="0"/>
              <w:left w:val="single" w:color="BBBBBB" w:sz="6" w:space="0"/>
              <w:bottom w:val="single" w:color="BBBBBB" w:sz="6" w:space="0"/>
              <w:right w:val="single" w:color="BBBBBB" w:sz="6" w:space="0"/>
            </w:tcBorders>
            <w:shd w:val="clear" w:color="auto" w:fill="auto"/>
            <w:tcMar>
              <w:top w:w="144" w:type="dxa"/>
              <w:left w:w="144" w:type="dxa"/>
              <w:bottom w:w="144" w:type="dxa"/>
              <w:right w:w="144" w:type="dxa"/>
            </w:tcMar>
            <w:hideMark/>
          </w:tcPr>
          <w:p w:rsidRPr="000B5B7F" w:rsidR="000B5B7F" w:rsidP="000B5B7F" w:rsidRDefault="000B5B7F" w14:paraId="03EF9F71" w14:textId="77777777">
            <w:r w:rsidRPr="000B5B7F">
              <w:rPr>
                <w:b/>
                <w:bCs/>
              </w:rPr>
              <w:t>White list for SOAP Processer &amp; IDoc SOAP</w:t>
            </w:r>
          </w:p>
        </w:tc>
        <w:tc>
          <w:tcPr>
            <w:tcW w:w="0" w:type="auto"/>
            <w:tcBorders>
              <w:top w:val="single" w:color="BBBBBB" w:sz="6" w:space="0"/>
              <w:left w:val="single" w:color="BBBBBB" w:sz="6" w:space="0"/>
              <w:bottom w:val="single" w:color="BBBBBB" w:sz="6" w:space="0"/>
              <w:right w:val="single" w:color="BBBBBB" w:sz="6" w:space="0"/>
            </w:tcBorders>
            <w:shd w:val="clear" w:color="auto" w:fill="auto"/>
            <w:tcMar>
              <w:top w:w="144" w:type="dxa"/>
              <w:left w:w="144" w:type="dxa"/>
              <w:bottom w:w="144" w:type="dxa"/>
              <w:right w:w="144" w:type="dxa"/>
            </w:tcMar>
            <w:hideMark/>
          </w:tcPr>
          <w:p w:rsidRPr="000B5B7F" w:rsidR="000B5B7F" w:rsidP="000B5B7F" w:rsidRDefault="000B5B7F" w14:paraId="1AC461A2" w14:textId="77777777">
            <w:r w:rsidRPr="000B5B7F">
              <w:t>Gives instructions on how to explicitly allow objects to be processed by SOAP processor.</w:t>
            </w:r>
          </w:p>
        </w:tc>
      </w:tr>
      <w:tr w:rsidRPr="000B5B7F" w:rsidR="000B5B7F" w:rsidTr="2E1760D5" w14:paraId="61FFE9BD" w14:textId="77777777">
        <w:tc>
          <w:tcPr>
            <w:tcW w:w="0" w:type="auto"/>
            <w:tcBorders>
              <w:top w:val="single" w:color="BBBBBB" w:sz="6" w:space="0"/>
              <w:left w:val="single" w:color="BBBBBB" w:sz="6" w:space="0"/>
              <w:bottom w:val="single" w:color="BBBBBB" w:sz="6" w:space="0"/>
              <w:right w:val="single" w:color="BBBBBB" w:sz="6" w:space="0"/>
            </w:tcBorders>
            <w:shd w:val="clear" w:color="auto" w:fill="auto"/>
            <w:tcMar>
              <w:top w:w="144" w:type="dxa"/>
              <w:left w:w="144" w:type="dxa"/>
              <w:bottom w:w="144" w:type="dxa"/>
              <w:right w:w="144" w:type="dxa"/>
            </w:tcMar>
            <w:hideMark/>
          </w:tcPr>
          <w:p w:rsidRPr="000B5B7F" w:rsidR="000B5B7F" w:rsidP="000B5B7F" w:rsidRDefault="00B2113E" w14:paraId="55686C8E" w14:textId="77777777">
            <w:hyperlink w:anchor="/notes/857321" r:id="rId32">
              <w:r w:rsidRPr="2E1760D5" w:rsidR="000B5B7F">
                <w:rPr>
                  <w:rStyle w:val="Hyperlink"/>
                </w:rPr>
                <w:t>857321 </w:t>
              </w:r>
            </w:hyperlink>
            <w:r w:rsidR="000B5B7F">
              <w:rPr>
                <w:noProof/>
              </w:rPr>
              <w:drawing>
                <wp:inline distT="0" distB="0" distL="0" distR="0" wp14:anchorId="308F2CFC" wp14:editId="30E00DFB">
                  <wp:extent cx="154305" cy="95250"/>
                  <wp:effectExtent l="0" t="0" r="0" b="0"/>
                  <wp:docPr id="29" name="Picture 29" descr="Information published on SAP sit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22">
                            <a:extLst>
                              <a:ext uri="{28A0092B-C50C-407E-A947-70E740481C1C}">
                                <a14:useLocalDpi xmlns:a14="http://schemas.microsoft.com/office/drawing/2010/main" val="0"/>
                              </a:ext>
                            </a:extLst>
                          </a:blip>
                          <a:stretch>
                            <a:fillRect/>
                          </a:stretch>
                        </pic:blipFill>
                        <pic:spPr>
                          <a:xfrm>
                            <a:off x="0" y="0"/>
                            <a:ext cx="154305" cy="95250"/>
                          </a:xfrm>
                          <a:prstGeom prst="rect">
                            <a:avLst/>
                          </a:prstGeom>
                        </pic:spPr>
                      </pic:pic>
                    </a:graphicData>
                  </a:graphic>
                </wp:inline>
              </w:drawing>
            </w:r>
          </w:p>
        </w:tc>
        <w:tc>
          <w:tcPr>
            <w:tcW w:w="0" w:type="auto"/>
            <w:tcBorders>
              <w:top w:val="single" w:color="BBBBBB" w:sz="6" w:space="0"/>
              <w:left w:val="single" w:color="BBBBBB" w:sz="6" w:space="0"/>
              <w:bottom w:val="single" w:color="BBBBBB" w:sz="6" w:space="0"/>
              <w:right w:val="single" w:color="BBBBBB" w:sz="6" w:space="0"/>
            </w:tcBorders>
            <w:shd w:val="clear" w:color="auto" w:fill="auto"/>
            <w:tcMar>
              <w:top w:w="144" w:type="dxa"/>
              <w:left w:w="144" w:type="dxa"/>
              <w:bottom w:w="144" w:type="dxa"/>
              <w:right w:w="144" w:type="dxa"/>
            </w:tcMar>
            <w:hideMark/>
          </w:tcPr>
          <w:p w:rsidRPr="000B5B7F" w:rsidR="000B5B7F" w:rsidP="000B5B7F" w:rsidRDefault="000B5B7F" w14:paraId="221964C5" w14:textId="77777777">
            <w:r w:rsidRPr="000B5B7F">
              <w:rPr>
                <w:b/>
                <w:bCs/>
              </w:rPr>
              <w:t>Resending HTTP IDocs Automatically in Status 02</w:t>
            </w:r>
          </w:p>
        </w:tc>
        <w:tc>
          <w:tcPr>
            <w:tcW w:w="0" w:type="auto"/>
            <w:tcBorders>
              <w:top w:val="single" w:color="BBBBBB" w:sz="6" w:space="0"/>
              <w:left w:val="single" w:color="BBBBBB" w:sz="6" w:space="0"/>
              <w:bottom w:val="single" w:color="BBBBBB" w:sz="6" w:space="0"/>
              <w:right w:val="single" w:color="BBBBBB" w:sz="6" w:space="0"/>
            </w:tcBorders>
            <w:shd w:val="clear" w:color="auto" w:fill="auto"/>
            <w:tcMar>
              <w:top w:w="144" w:type="dxa"/>
              <w:left w:w="144" w:type="dxa"/>
              <w:bottom w:w="144" w:type="dxa"/>
              <w:right w:w="144" w:type="dxa"/>
            </w:tcMar>
            <w:hideMark/>
          </w:tcPr>
          <w:p w:rsidRPr="000B5B7F" w:rsidR="000B5B7F" w:rsidP="000B5B7F" w:rsidRDefault="000B5B7F" w14:paraId="433BA398" w14:textId="77777777">
            <w:r w:rsidRPr="000B5B7F">
              <w:t>Gives instructions on how to send IDocs automatically without problems.</w:t>
            </w:r>
          </w:p>
        </w:tc>
      </w:tr>
      <w:tr w:rsidRPr="000B5B7F" w:rsidR="000B5B7F" w:rsidTr="2E1760D5" w14:paraId="1FC84707" w14:textId="77777777">
        <w:tc>
          <w:tcPr>
            <w:tcW w:w="0" w:type="auto"/>
            <w:tcBorders>
              <w:top w:val="single" w:color="BBBBBB" w:sz="6" w:space="0"/>
              <w:left w:val="single" w:color="BBBBBB" w:sz="6" w:space="0"/>
              <w:bottom w:val="single" w:color="BBBBBB" w:sz="6" w:space="0"/>
              <w:right w:val="single" w:color="BBBBBB" w:sz="6" w:space="0"/>
            </w:tcBorders>
            <w:shd w:val="clear" w:color="auto" w:fill="auto"/>
            <w:tcMar>
              <w:top w:w="144" w:type="dxa"/>
              <w:left w:w="144" w:type="dxa"/>
              <w:bottom w:w="144" w:type="dxa"/>
              <w:right w:w="144" w:type="dxa"/>
            </w:tcMar>
            <w:hideMark/>
          </w:tcPr>
          <w:p w:rsidRPr="000B5B7F" w:rsidR="000B5B7F" w:rsidP="000B5B7F" w:rsidRDefault="00B2113E" w14:paraId="31B6EA9A" w14:textId="77777777">
            <w:hyperlink w:anchor="/notes/1567897" r:id="rId34">
              <w:r w:rsidRPr="2E1760D5" w:rsidR="000B5B7F">
                <w:rPr>
                  <w:rStyle w:val="Hyperlink"/>
                </w:rPr>
                <w:t>1567897 </w:t>
              </w:r>
            </w:hyperlink>
            <w:r w:rsidR="000B5B7F">
              <w:rPr>
                <w:noProof/>
              </w:rPr>
              <w:drawing>
                <wp:inline distT="0" distB="0" distL="0" distR="0" wp14:anchorId="2695A971" wp14:editId="75470DC6">
                  <wp:extent cx="154305" cy="95250"/>
                  <wp:effectExtent l="0" t="0" r="0" b="0"/>
                  <wp:docPr id="28" name="Picture 28" descr="Information published on SAP sit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22">
                            <a:extLst>
                              <a:ext uri="{28A0092B-C50C-407E-A947-70E740481C1C}">
                                <a14:useLocalDpi xmlns:a14="http://schemas.microsoft.com/office/drawing/2010/main" val="0"/>
                              </a:ext>
                            </a:extLst>
                          </a:blip>
                          <a:stretch>
                            <a:fillRect/>
                          </a:stretch>
                        </pic:blipFill>
                        <pic:spPr>
                          <a:xfrm>
                            <a:off x="0" y="0"/>
                            <a:ext cx="154305" cy="95250"/>
                          </a:xfrm>
                          <a:prstGeom prst="rect">
                            <a:avLst/>
                          </a:prstGeom>
                        </pic:spPr>
                      </pic:pic>
                    </a:graphicData>
                  </a:graphic>
                </wp:inline>
              </w:drawing>
            </w:r>
          </w:p>
        </w:tc>
        <w:tc>
          <w:tcPr>
            <w:tcW w:w="0" w:type="auto"/>
            <w:tcBorders>
              <w:top w:val="single" w:color="BBBBBB" w:sz="6" w:space="0"/>
              <w:left w:val="single" w:color="BBBBBB" w:sz="6" w:space="0"/>
              <w:bottom w:val="single" w:color="BBBBBB" w:sz="6" w:space="0"/>
              <w:right w:val="single" w:color="BBBBBB" w:sz="6" w:space="0"/>
            </w:tcBorders>
            <w:shd w:val="clear" w:color="auto" w:fill="auto"/>
            <w:tcMar>
              <w:top w:w="144" w:type="dxa"/>
              <w:left w:w="144" w:type="dxa"/>
              <w:bottom w:w="144" w:type="dxa"/>
              <w:right w:w="144" w:type="dxa"/>
            </w:tcMar>
            <w:hideMark/>
          </w:tcPr>
          <w:p w:rsidRPr="000B5B7F" w:rsidR="000B5B7F" w:rsidP="000B5B7F" w:rsidRDefault="000B5B7F" w14:paraId="5152E1D9" w14:textId="77777777">
            <w:r w:rsidRPr="000B5B7F">
              <w:rPr>
                <w:b/>
                <w:bCs/>
              </w:rPr>
              <w:t>EA/728/SOAP_MSGID_PREFIX_INVALID</w:t>
            </w:r>
          </w:p>
        </w:tc>
        <w:tc>
          <w:tcPr>
            <w:tcW w:w="0" w:type="auto"/>
            <w:tcBorders>
              <w:top w:val="single" w:color="BBBBBB" w:sz="6" w:space="0"/>
              <w:left w:val="single" w:color="BBBBBB" w:sz="6" w:space="0"/>
              <w:bottom w:val="single" w:color="BBBBBB" w:sz="6" w:space="0"/>
              <w:right w:val="single" w:color="BBBBBB" w:sz="6" w:space="0"/>
            </w:tcBorders>
            <w:shd w:val="clear" w:color="auto" w:fill="auto"/>
            <w:tcMar>
              <w:top w:w="144" w:type="dxa"/>
              <w:left w:w="144" w:type="dxa"/>
              <w:bottom w:w="144" w:type="dxa"/>
              <w:right w:w="144" w:type="dxa"/>
            </w:tcMar>
            <w:hideMark/>
          </w:tcPr>
          <w:p w:rsidRPr="000B5B7F" w:rsidR="000B5B7F" w:rsidP="000B5B7F" w:rsidRDefault="000B5B7F" w14:paraId="73AF1BBE" w14:textId="77777777">
            <w:r w:rsidRPr="000B5B7F">
              <w:t>Ensures that IDoc SOAP communication still works if Employee Central sends sequencing information in the control record field ARCKEY.</w:t>
            </w:r>
          </w:p>
        </w:tc>
      </w:tr>
      <w:tr w:rsidRPr="000B5B7F" w:rsidR="000B5B7F" w:rsidTr="2E1760D5" w14:paraId="55657659" w14:textId="77777777">
        <w:tc>
          <w:tcPr>
            <w:tcW w:w="0" w:type="auto"/>
            <w:tcBorders>
              <w:top w:val="single" w:color="BBBBBB" w:sz="6" w:space="0"/>
              <w:left w:val="single" w:color="BBBBBB" w:sz="6" w:space="0"/>
              <w:bottom w:val="single" w:color="BBBBBB" w:sz="6" w:space="0"/>
              <w:right w:val="single" w:color="BBBBBB" w:sz="6" w:space="0"/>
            </w:tcBorders>
            <w:shd w:val="clear" w:color="auto" w:fill="auto"/>
            <w:tcMar>
              <w:top w:w="144" w:type="dxa"/>
              <w:left w:w="144" w:type="dxa"/>
              <w:bottom w:w="144" w:type="dxa"/>
              <w:right w:w="144" w:type="dxa"/>
            </w:tcMar>
            <w:hideMark/>
          </w:tcPr>
          <w:p w:rsidRPr="000B5B7F" w:rsidR="000B5B7F" w:rsidP="000B5B7F" w:rsidRDefault="00B2113E" w14:paraId="6159ACE2" w14:textId="77777777">
            <w:hyperlink w:anchor="/notes/2255967" r:id="rId36">
              <w:r w:rsidRPr="2E1760D5" w:rsidR="000B5B7F">
                <w:rPr>
                  <w:rStyle w:val="Hyperlink"/>
                </w:rPr>
                <w:t>2255967 </w:t>
              </w:r>
            </w:hyperlink>
            <w:r w:rsidR="000B5B7F">
              <w:rPr>
                <w:noProof/>
              </w:rPr>
              <w:drawing>
                <wp:inline distT="0" distB="0" distL="0" distR="0" wp14:anchorId="3ECF6E55" wp14:editId="7BB3DA04">
                  <wp:extent cx="154305" cy="95250"/>
                  <wp:effectExtent l="0" t="0" r="0" b="0"/>
                  <wp:docPr id="27" name="Picture 27" descr="Information published on SAP sit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22">
                            <a:extLst>
                              <a:ext uri="{28A0092B-C50C-407E-A947-70E740481C1C}">
                                <a14:useLocalDpi xmlns:a14="http://schemas.microsoft.com/office/drawing/2010/main" val="0"/>
                              </a:ext>
                            </a:extLst>
                          </a:blip>
                          <a:stretch>
                            <a:fillRect/>
                          </a:stretch>
                        </pic:blipFill>
                        <pic:spPr>
                          <a:xfrm>
                            <a:off x="0" y="0"/>
                            <a:ext cx="154305" cy="95250"/>
                          </a:xfrm>
                          <a:prstGeom prst="rect">
                            <a:avLst/>
                          </a:prstGeom>
                        </pic:spPr>
                      </pic:pic>
                    </a:graphicData>
                  </a:graphic>
                </wp:inline>
              </w:drawing>
            </w:r>
          </w:p>
        </w:tc>
        <w:tc>
          <w:tcPr>
            <w:tcW w:w="0" w:type="auto"/>
            <w:tcBorders>
              <w:top w:val="single" w:color="BBBBBB" w:sz="6" w:space="0"/>
              <w:left w:val="single" w:color="BBBBBB" w:sz="6" w:space="0"/>
              <w:bottom w:val="single" w:color="BBBBBB" w:sz="6" w:space="0"/>
              <w:right w:val="single" w:color="BBBBBB" w:sz="6" w:space="0"/>
            </w:tcBorders>
            <w:shd w:val="clear" w:color="auto" w:fill="auto"/>
            <w:tcMar>
              <w:top w:w="144" w:type="dxa"/>
              <w:left w:w="144" w:type="dxa"/>
              <w:bottom w:w="144" w:type="dxa"/>
              <w:right w:w="144" w:type="dxa"/>
            </w:tcMar>
            <w:hideMark/>
          </w:tcPr>
          <w:p w:rsidRPr="000B5B7F" w:rsidR="000B5B7F" w:rsidP="000B5B7F" w:rsidRDefault="000B5B7F" w14:paraId="484A5608" w14:textId="77777777">
            <w:r w:rsidRPr="000B5B7F">
              <w:rPr>
                <w:b/>
                <w:bCs/>
              </w:rPr>
              <w:t>Example implementation for company code mapping of cost center</w:t>
            </w:r>
          </w:p>
        </w:tc>
        <w:tc>
          <w:tcPr>
            <w:tcW w:w="0" w:type="auto"/>
            <w:tcBorders>
              <w:top w:val="single" w:color="BBBBBB" w:sz="6" w:space="0"/>
              <w:left w:val="single" w:color="BBBBBB" w:sz="6" w:space="0"/>
              <w:bottom w:val="single" w:color="BBBBBB" w:sz="6" w:space="0"/>
              <w:right w:val="single" w:color="BBBBBB" w:sz="6" w:space="0"/>
            </w:tcBorders>
            <w:shd w:val="clear" w:color="auto" w:fill="auto"/>
            <w:tcMar>
              <w:top w:w="144" w:type="dxa"/>
              <w:left w:w="144" w:type="dxa"/>
              <w:bottom w:w="144" w:type="dxa"/>
              <w:right w:w="144" w:type="dxa"/>
            </w:tcMar>
            <w:hideMark/>
          </w:tcPr>
          <w:p w:rsidRPr="000B5B7F" w:rsidR="000B5B7F" w:rsidP="000B5B7F" w:rsidRDefault="000B5B7F" w14:paraId="66D35B61" w14:textId="77777777">
            <w:r w:rsidRPr="000B5B7F">
              <w:t>Provides the CL_ODTF_EC_MAP_COMP_CODE_EXMP class, which you can use as a sample implementation for the </w:t>
            </w:r>
            <w:r w:rsidRPr="000B5B7F">
              <w:rPr>
                <w:b/>
                <w:bCs/>
              </w:rPr>
              <w:t>Modify Replication IDOC for Cost Centers</w:t>
            </w:r>
            <w:r w:rsidRPr="000B5B7F">
              <w:t> (ODTF_CO_REPL_IDOC_COST_CENTERS) Business Add-In (</w:t>
            </w:r>
            <w:proofErr w:type="spellStart"/>
            <w:r w:rsidRPr="000B5B7F">
              <w:t>BAdI</w:t>
            </w:r>
            <w:proofErr w:type="spellEnd"/>
            <w:r w:rsidRPr="000B5B7F">
              <w:t xml:space="preserve">) to replace the SAP ERP company code with the corresponding Employee Central company code when transferring cost centers. Implement this </w:t>
            </w:r>
            <w:proofErr w:type="spellStart"/>
            <w:r w:rsidRPr="000B5B7F">
              <w:t>BAdI</w:t>
            </w:r>
            <w:proofErr w:type="spellEnd"/>
            <w:r w:rsidRPr="000B5B7F">
              <w:t xml:space="preserve"> if the COMPANY_CODE_ID field of the IDoc should contain the Employee Central company code instead of the SAP ERP company code.</w:t>
            </w:r>
          </w:p>
        </w:tc>
      </w:tr>
    </w:tbl>
    <w:p w:rsidRPr="007218EE" w:rsidR="000B5B7F" w:rsidP="007218EE" w:rsidRDefault="000B5B7F" w14:paraId="307A1391" w14:textId="77777777"/>
    <w:p w:rsidRPr="00EF5CBB" w:rsidR="00EF5CBB" w:rsidP="00EF5CBB" w:rsidRDefault="00EF5CBB" w14:paraId="564D7658" w14:textId="77777777"/>
    <w:p w:rsidRPr="005662B9" w:rsidR="0087014A" w:rsidP="0087014A" w:rsidRDefault="000B5B7F" w14:paraId="74C1F18C" w14:textId="77777777">
      <w:pPr>
        <w:pStyle w:val="Heading2"/>
        <w:rPr>
          <w:rFonts w:asciiTheme="minorHAnsi" w:hAnsiTheme="minorHAnsi" w:cstheme="minorHAnsi"/>
        </w:rPr>
      </w:pPr>
      <w:bookmarkStart w:name="_Toc71562957" w:id="20"/>
      <w:r w:rsidRPr="005662B9">
        <w:rPr>
          <w:rFonts w:asciiTheme="minorHAnsi" w:hAnsiTheme="minorHAnsi" w:cstheme="minorHAnsi"/>
        </w:rPr>
        <w:t>I</w:t>
      </w:r>
      <w:r w:rsidRPr="005662B9" w:rsidR="0010788A">
        <w:rPr>
          <w:rFonts w:asciiTheme="minorHAnsi" w:hAnsiTheme="minorHAnsi" w:cstheme="minorHAnsi"/>
        </w:rPr>
        <w:t>ntegration Center</w:t>
      </w:r>
      <w:bookmarkEnd w:id="20"/>
    </w:p>
    <w:p w:rsidR="008B5132" w:rsidP="0093675A" w:rsidRDefault="008B5132" w14:paraId="4F5C710F" w14:textId="77777777">
      <w:r>
        <w:t>SuccessFactors option for simple integrations. D</w:t>
      </w:r>
      <w:r w:rsidRPr="008B5132">
        <w:t>esigned for business users, not IT specialists.</w:t>
      </w:r>
    </w:p>
    <w:p w:rsidR="008B5132" w:rsidP="0093675A" w:rsidRDefault="008B5132" w14:paraId="286A2730" w14:textId="77777777"/>
    <w:p w:rsidR="008B5132" w:rsidP="0093675A" w:rsidRDefault="008B5132" w14:paraId="0B6E3502" w14:textId="22C0E5A1">
      <w:r>
        <w:t>This tool can create files and transfer</w:t>
      </w:r>
      <w:r w:rsidR="006C0D27">
        <w:t>s</w:t>
      </w:r>
      <w:r>
        <w:t xml:space="preserve"> them to target </w:t>
      </w:r>
      <w:r w:rsidR="00645C3D">
        <w:t>locations if</w:t>
      </w:r>
      <w:r>
        <w:t xml:space="preserve"> mappings and translations are not sophisticated. There are basic abilities for encryption but few for error handling or </w:t>
      </w:r>
      <w:r w:rsidR="00C31022">
        <w:t xml:space="preserve">file archiving. Most </w:t>
      </w:r>
      <w:r w:rsidR="00C14C50">
        <w:t xml:space="preserve">pre-project </w:t>
      </w:r>
      <w:r w:rsidR="00C31022">
        <w:t>evaluation</w:t>
      </w:r>
      <w:r w:rsidR="00C14C50">
        <w:t xml:space="preserve">s, by SDLC compliant point of views, </w:t>
      </w:r>
      <w:r w:rsidR="00C31022">
        <w:t xml:space="preserve">consider this tool a fancy reporting tool with some file handling for business owners rather </w:t>
      </w:r>
      <w:r w:rsidR="007D3849">
        <w:t>than</w:t>
      </w:r>
      <w:r w:rsidR="00C31022">
        <w:t xml:space="preserve"> an integration tool for IT compliance purposes. </w:t>
      </w:r>
    </w:p>
    <w:p w:rsidR="00C31022" w:rsidP="0093675A" w:rsidRDefault="00C31022" w14:paraId="1DF435AA" w14:textId="77777777"/>
    <w:p w:rsidR="00C31022" w:rsidP="0093675A" w:rsidRDefault="00C31022" w14:paraId="3CBB8D7B" w14:textId="77777777">
      <w:r>
        <w:t xml:space="preserve">While this tool can be utilized for some of the listed integrations, the starting assumption is that they will not be using Integration Center and will be estimated for middleware development. During the project, when details are documented, and evaluation for solution fit with Integration Center will be conducted. </w:t>
      </w:r>
    </w:p>
    <w:p w:rsidR="00C31022" w:rsidP="0093675A" w:rsidRDefault="00C31022" w14:paraId="022F6F8B" w14:textId="77777777"/>
    <w:p w:rsidRPr="005662B9" w:rsidR="00633CEF" w:rsidP="00633CEF" w:rsidRDefault="00633CEF" w14:paraId="70D6E263" w14:textId="77777777">
      <w:pPr>
        <w:pStyle w:val="Heading2"/>
        <w:rPr>
          <w:rFonts w:asciiTheme="minorHAnsi" w:hAnsiTheme="minorHAnsi" w:cstheme="minorHAnsi"/>
        </w:rPr>
      </w:pPr>
      <w:bookmarkStart w:name="_Toc71562958" w:id="21"/>
      <w:r w:rsidRPr="005662B9">
        <w:rPr>
          <w:rFonts w:asciiTheme="minorHAnsi" w:hAnsiTheme="minorHAnsi" w:cstheme="minorHAnsi"/>
        </w:rPr>
        <w:t>Intelligent Services</w:t>
      </w:r>
      <w:bookmarkEnd w:id="21"/>
    </w:p>
    <w:p w:rsidR="00441564" w:rsidP="00441564" w:rsidRDefault="00441564" w14:paraId="7EB7E753" w14:textId="77777777">
      <w:r w:rsidRPr="00C16400">
        <w:t>Intelligent Services links with external systems that allow seamless integration with third-party applications besides notifying them as and when these changes originate in HR system on real-time basis.</w:t>
      </w:r>
      <w:r>
        <w:t xml:space="preserve"> </w:t>
      </w:r>
      <w:r w:rsidRPr="00854997">
        <w:t xml:space="preserve">Each </w:t>
      </w:r>
      <w:r w:rsidRPr="00854997">
        <w:rPr>
          <w:b/>
          <w:bCs/>
        </w:rPr>
        <w:t xml:space="preserve">subscriber </w:t>
      </w:r>
      <w:r w:rsidRPr="00854997">
        <w:t>is aware of the smallest changes that happen within another application, and automatically responds with intelligence</w:t>
      </w:r>
      <w:r>
        <w:t xml:space="preserve">.  In summary, </w:t>
      </w:r>
      <w:r w:rsidRPr="00854997">
        <w:t>An HR transaction no longer begins and ends with a core HR system, but extends across all affected applications to create an end-to-end, complete process.</w:t>
      </w:r>
    </w:p>
    <w:p w:rsidR="00441564" w:rsidP="00441564" w:rsidRDefault="00441564" w14:paraId="7032598E" w14:textId="77777777"/>
    <w:p w:rsidR="00441564" w:rsidP="00441564" w:rsidRDefault="00441564" w14:paraId="56A286E8" w14:textId="77777777">
      <w:pPr>
        <w:ind w:left="720"/>
      </w:pPr>
    </w:p>
    <w:p w:rsidR="00441564" w:rsidP="00441564" w:rsidRDefault="00441564" w14:paraId="341E68E5" w14:textId="7FAAE3E5">
      <w:pPr>
        <w:numPr>
          <w:ilvl w:val="0"/>
          <w:numId w:val="11"/>
        </w:numPr>
      </w:pPr>
      <w:r>
        <w:t>Upon Hire event, a</w:t>
      </w:r>
      <w:r w:rsidRPr="00854997">
        <w:t xml:space="preserve"> record </w:t>
      </w:r>
      <w:r>
        <w:t xml:space="preserve">can be created </w:t>
      </w:r>
      <w:r w:rsidRPr="00854997">
        <w:t xml:space="preserve">in Active Directory on </w:t>
      </w:r>
      <w:r w:rsidR="006C0D27">
        <w:t xml:space="preserve">a </w:t>
      </w:r>
      <w:r w:rsidRPr="00854997">
        <w:t>real-time basis with username, password enabling new hire to single sign-on</w:t>
      </w:r>
      <w:r>
        <w:t xml:space="preserve"> across multiple applications</w:t>
      </w:r>
      <w:r w:rsidRPr="00854997">
        <w:t xml:space="preserve">. In addition, notification </w:t>
      </w:r>
      <w:r>
        <w:t>can be</w:t>
      </w:r>
      <w:r w:rsidRPr="00854997">
        <w:t xml:space="preserve"> sent to manager with welcome email and </w:t>
      </w:r>
      <w:r>
        <w:t>login credentials.</w:t>
      </w:r>
    </w:p>
    <w:p w:rsidR="00441564" w:rsidP="00441564" w:rsidRDefault="00441564" w14:paraId="0DAAE147" w14:textId="77777777">
      <w:pPr>
        <w:numPr>
          <w:ilvl w:val="0"/>
          <w:numId w:val="11"/>
        </w:numPr>
      </w:pPr>
      <w:r>
        <w:t>Upon Hire event, IT can be notified to make laptop available and third-party benefit vendor can receive request to enroll new employee for eligible benefits</w:t>
      </w:r>
    </w:p>
    <w:p w:rsidRPr="000D7606" w:rsidR="00441564" w:rsidP="00441564" w:rsidRDefault="00441564" w14:paraId="6F910A3A" w14:textId="77777777">
      <w:pPr>
        <w:numPr>
          <w:ilvl w:val="0"/>
          <w:numId w:val="11"/>
        </w:numPr>
      </w:pPr>
      <w:r w:rsidRPr="000D7606">
        <w:t>Termination can trigger downstream applications to perform multiple activities including ending their benefit plans, deactivating their access, running a payroll settlement calculation and so on.</w:t>
      </w:r>
    </w:p>
    <w:p w:rsidR="00633CEF" w:rsidP="0087014A" w:rsidRDefault="00633CEF" w14:paraId="2A423E12" w14:textId="77777777"/>
    <w:p w:rsidR="00633CEF" w:rsidP="0087014A" w:rsidRDefault="00633CEF" w14:paraId="4A53FAB3" w14:textId="77777777"/>
    <w:p w:rsidRPr="005662B9" w:rsidR="00452771" w:rsidP="00475FB2" w:rsidRDefault="00452771" w14:paraId="12C58DC8" w14:textId="77777777">
      <w:pPr>
        <w:pStyle w:val="Heading1"/>
        <w:rPr>
          <w:rFonts w:asciiTheme="minorHAnsi" w:hAnsiTheme="minorHAnsi" w:cstheme="minorHAnsi"/>
        </w:rPr>
      </w:pPr>
      <w:bookmarkStart w:name="_Toc71562959" w:id="22"/>
      <w:r w:rsidRPr="005662B9">
        <w:rPr>
          <w:rFonts w:asciiTheme="minorHAnsi" w:hAnsiTheme="minorHAnsi" w:cstheme="minorHAnsi"/>
        </w:rPr>
        <w:t>Current SF Module Impact Assessment</w:t>
      </w:r>
      <w:bookmarkEnd w:id="22"/>
    </w:p>
    <w:p w:rsidR="00452771" w:rsidP="00452771" w:rsidRDefault="00452771" w14:paraId="3FDCE296" w14:textId="77777777"/>
    <w:p w:rsidRPr="00CA305A" w:rsidR="00452771" w:rsidP="00452771" w:rsidRDefault="00452771" w14:paraId="17ED5F6C" w14:textId="77777777">
      <w:pPr>
        <w:autoSpaceDE w:val="0"/>
        <w:autoSpaceDN w:val="0"/>
        <w:adjustRightInd w:val="0"/>
        <w:rPr>
          <w:rFonts w:cstheme="minorHAnsi"/>
          <w:color w:val="000000"/>
        </w:rPr>
      </w:pPr>
      <w:r w:rsidRPr="00CA305A">
        <w:rPr>
          <w:rFonts w:cstheme="minorHAnsi"/>
          <w:color w:val="000000"/>
        </w:rPr>
        <w:t xml:space="preserve">For Program Equip, New SF </w:t>
      </w:r>
      <w:proofErr w:type="spellStart"/>
      <w:r w:rsidRPr="00CA305A">
        <w:rPr>
          <w:rFonts w:cstheme="minorHAnsi"/>
          <w:color w:val="000000"/>
        </w:rPr>
        <w:t>BizX</w:t>
      </w:r>
      <w:proofErr w:type="spellEnd"/>
      <w:r w:rsidRPr="00CA305A">
        <w:rPr>
          <w:rFonts w:cstheme="minorHAnsi"/>
          <w:color w:val="000000"/>
        </w:rPr>
        <w:t xml:space="preserve"> Environment is the best option to start fresh without disturbing the current SF Environment.</w:t>
      </w:r>
    </w:p>
    <w:p w:rsidRPr="00CA305A" w:rsidR="00452771" w:rsidP="00452771" w:rsidRDefault="00452771" w14:paraId="08727E4A" w14:textId="77777777">
      <w:pPr>
        <w:autoSpaceDE w:val="0"/>
        <w:autoSpaceDN w:val="0"/>
        <w:adjustRightInd w:val="0"/>
        <w:rPr>
          <w:rFonts w:cstheme="minorHAnsi"/>
          <w:color w:val="000000"/>
        </w:rPr>
      </w:pPr>
    </w:p>
    <w:p w:rsidRPr="00CA305A" w:rsidR="00452771" w:rsidP="00452771" w:rsidRDefault="00452771" w14:paraId="2B639E5F" w14:textId="06F766A5">
      <w:pPr>
        <w:autoSpaceDE w:val="0"/>
        <w:autoSpaceDN w:val="0"/>
        <w:adjustRightInd w:val="0"/>
        <w:rPr>
          <w:rFonts w:cstheme="minorHAnsi"/>
          <w:color w:val="000000"/>
        </w:rPr>
      </w:pPr>
      <w:r w:rsidRPr="00CA305A">
        <w:rPr>
          <w:rFonts w:cstheme="minorHAnsi"/>
          <w:color w:val="000000"/>
        </w:rPr>
        <w:t xml:space="preserve">After </w:t>
      </w:r>
      <w:r w:rsidR="005A39C5">
        <w:rPr>
          <w:rFonts w:cstheme="minorHAnsi"/>
          <w:color w:val="000000"/>
        </w:rPr>
        <w:t xml:space="preserve">a </w:t>
      </w:r>
      <w:r w:rsidRPr="00CA305A">
        <w:rPr>
          <w:rFonts w:cstheme="minorHAnsi"/>
          <w:color w:val="000000"/>
        </w:rPr>
        <w:t xml:space="preserve">couple of meetings, 2 options </w:t>
      </w:r>
      <w:r w:rsidR="005A39C5">
        <w:rPr>
          <w:rFonts w:cstheme="minorHAnsi"/>
          <w:color w:val="000000"/>
        </w:rPr>
        <w:t xml:space="preserve">were derived </w:t>
      </w:r>
      <w:r w:rsidRPr="00CA305A">
        <w:rPr>
          <w:rFonts w:cstheme="minorHAnsi"/>
          <w:color w:val="000000"/>
        </w:rPr>
        <w:t>that will feed the Current SF Env</w:t>
      </w:r>
      <w:r w:rsidR="005A39C5">
        <w:rPr>
          <w:rFonts w:cstheme="minorHAnsi"/>
          <w:color w:val="000000"/>
        </w:rPr>
        <w:t>ironment</w:t>
      </w:r>
      <w:r w:rsidRPr="00CA305A">
        <w:rPr>
          <w:rFonts w:cstheme="minorHAnsi"/>
          <w:color w:val="000000"/>
        </w:rPr>
        <w:t xml:space="preserve"> Employee Profile during the Phase I &amp; II Timeline May-Dec 2022.   </w:t>
      </w:r>
    </w:p>
    <w:p w:rsidRPr="00CA305A" w:rsidR="00452771" w:rsidP="00452771" w:rsidRDefault="00452771" w14:paraId="27BF72E9" w14:textId="77777777">
      <w:pPr>
        <w:autoSpaceDE w:val="0"/>
        <w:autoSpaceDN w:val="0"/>
        <w:adjustRightInd w:val="0"/>
        <w:rPr>
          <w:rFonts w:cstheme="minorHAnsi"/>
          <w:color w:val="000000"/>
        </w:rPr>
      </w:pPr>
    </w:p>
    <w:p w:rsidRPr="00CA305A" w:rsidR="00452771" w:rsidP="00452771" w:rsidRDefault="00452771" w14:paraId="76A82AA9" w14:textId="77777777">
      <w:pPr>
        <w:autoSpaceDE w:val="0"/>
        <w:autoSpaceDN w:val="0"/>
        <w:adjustRightInd w:val="0"/>
        <w:rPr>
          <w:rFonts w:cstheme="minorHAnsi"/>
          <w:color w:val="000000"/>
        </w:rPr>
      </w:pPr>
      <w:r w:rsidRPr="00CA305A">
        <w:rPr>
          <w:rFonts w:cstheme="minorHAnsi"/>
          <w:color w:val="000000"/>
        </w:rPr>
        <w:t xml:space="preserve">Here are the Options outlined: </w:t>
      </w:r>
      <w:r w:rsidRPr="00CA305A">
        <w:rPr>
          <w:rFonts w:cstheme="minorHAnsi"/>
          <w:color w:val="000000"/>
        </w:rPr>
        <w:tab/>
      </w:r>
    </w:p>
    <w:p w:rsidRPr="00CA305A" w:rsidR="00452771" w:rsidP="00452771" w:rsidRDefault="00452771" w14:paraId="2C798351" w14:textId="77777777">
      <w:pPr>
        <w:autoSpaceDE w:val="0"/>
        <w:autoSpaceDN w:val="0"/>
        <w:adjustRightInd w:val="0"/>
        <w:rPr>
          <w:rFonts w:cstheme="minorHAnsi"/>
          <w:color w:val="000000"/>
        </w:rPr>
      </w:pPr>
      <w:r w:rsidRPr="00CA305A">
        <w:rPr>
          <w:rFonts w:cstheme="minorHAnsi"/>
          <w:color w:val="000000"/>
        </w:rPr>
        <w:tab/>
      </w:r>
      <w:r w:rsidRPr="00CA305A">
        <w:rPr>
          <w:rFonts w:cstheme="minorHAnsi"/>
          <w:color w:val="000000"/>
        </w:rPr>
        <w:t>OPTION 1 [PREFERRED]:</w:t>
      </w:r>
    </w:p>
    <w:p w:rsidRPr="00CA305A" w:rsidR="00452771" w:rsidP="00452771" w:rsidRDefault="00452771" w14:paraId="4CAF7FE2" w14:textId="77777777">
      <w:pPr>
        <w:autoSpaceDE w:val="0"/>
        <w:autoSpaceDN w:val="0"/>
        <w:adjustRightInd w:val="0"/>
        <w:rPr>
          <w:rFonts w:cstheme="minorHAnsi"/>
          <w:color w:val="000000"/>
        </w:rPr>
      </w:pPr>
    </w:p>
    <w:p w:rsidRPr="00CA305A" w:rsidR="00452771" w:rsidP="00D954DA" w:rsidRDefault="00452771" w14:paraId="03C9E98E" w14:textId="77777777">
      <w:pPr>
        <w:pStyle w:val="ListParagraph"/>
        <w:numPr>
          <w:ilvl w:val="0"/>
          <w:numId w:val="14"/>
        </w:numPr>
        <w:autoSpaceDE w:val="0"/>
        <w:autoSpaceDN w:val="0"/>
        <w:adjustRightInd w:val="0"/>
        <w:rPr>
          <w:rFonts w:cstheme="minorHAnsi"/>
          <w:color w:val="000000"/>
        </w:rPr>
      </w:pPr>
      <w:r w:rsidRPr="00CA305A">
        <w:rPr>
          <w:rFonts w:cstheme="minorHAnsi"/>
          <w:color w:val="000000"/>
        </w:rPr>
        <w:t>Send all the Employee Data from SF EC to all 4 SAP HRIS Applications based on Location including the ones without Payroll/Time</w:t>
      </w:r>
    </w:p>
    <w:p w:rsidRPr="00CA305A" w:rsidR="00452771" w:rsidP="00D954DA" w:rsidRDefault="00452771" w14:paraId="7411A800" w14:textId="77777777">
      <w:pPr>
        <w:pStyle w:val="ListParagraph"/>
        <w:numPr>
          <w:ilvl w:val="0"/>
          <w:numId w:val="14"/>
        </w:numPr>
        <w:autoSpaceDE w:val="0"/>
        <w:autoSpaceDN w:val="0"/>
        <w:adjustRightInd w:val="0"/>
        <w:rPr>
          <w:rFonts w:cstheme="minorHAnsi"/>
          <w:color w:val="000000"/>
        </w:rPr>
      </w:pPr>
      <w:r w:rsidRPr="00CA305A">
        <w:rPr>
          <w:rFonts w:cstheme="minorHAnsi"/>
          <w:color w:val="000000"/>
        </w:rPr>
        <w:t>Use the existing 4 Interfaces to feed the Current SF Env. Employee Profile to continue the activities</w:t>
      </w:r>
    </w:p>
    <w:p w:rsidRPr="00CA305A" w:rsidR="00452771" w:rsidP="00D954DA" w:rsidRDefault="00452771" w14:paraId="646709C6" w14:textId="5D04266E">
      <w:pPr>
        <w:pStyle w:val="ListParagraph"/>
        <w:numPr>
          <w:ilvl w:val="0"/>
          <w:numId w:val="14"/>
        </w:numPr>
        <w:autoSpaceDE w:val="0"/>
        <w:autoSpaceDN w:val="0"/>
        <w:adjustRightInd w:val="0"/>
        <w:rPr>
          <w:rFonts w:cstheme="minorHAnsi"/>
          <w:color w:val="000000"/>
        </w:rPr>
      </w:pPr>
      <w:r w:rsidRPr="00CA305A">
        <w:rPr>
          <w:rFonts w:cstheme="minorHAnsi"/>
          <w:color w:val="000000"/>
        </w:rPr>
        <w:t xml:space="preserve">During Design Phase we need to make sure all the fields we send from HRIS Systems to Current SF Env, are being accounted </w:t>
      </w:r>
      <w:r w:rsidR="006C0D27">
        <w:rPr>
          <w:rFonts w:cstheme="minorHAnsi"/>
          <w:color w:val="000000"/>
        </w:rPr>
        <w:t xml:space="preserve">for </w:t>
      </w:r>
      <w:r w:rsidRPr="00CA305A">
        <w:rPr>
          <w:rFonts w:cstheme="minorHAnsi"/>
          <w:color w:val="000000"/>
        </w:rPr>
        <w:t xml:space="preserve">in new SF EC and passed on to </w:t>
      </w:r>
      <w:r w:rsidR="001B26A9">
        <w:rPr>
          <w:rFonts w:cstheme="minorHAnsi"/>
          <w:color w:val="000000"/>
        </w:rPr>
        <w:t xml:space="preserve">4 </w:t>
      </w:r>
      <w:r w:rsidRPr="00CA305A">
        <w:rPr>
          <w:rFonts w:cstheme="minorHAnsi"/>
          <w:color w:val="000000"/>
        </w:rPr>
        <w:t>HRIS Systems</w:t>
      </w:r>
      <w:r w:rsidR="005A39C5">
        <w:rPr>
          <w:rFonts w:cstheme="minorHAnsi"/>
          <w:color w:val="000000"/>
        </w:rPr>
        <w:t xml:space="preserve"> </w:t>
      </w:r>
      <w:r w:rsidR="001B26A9">
        <w:t>[</w:t>
      </w:r>
      <w:r w:rsidRPr="00B3153D" w:rsidR="001B26A9">
        <w:t xml:space="preserve">H1P (MP/RP), H1P (CA/PT), </w:t>
      </w:r>
      <w:r w:rsidR="001B26A9">
        <w:t>H</w:t>
      </w:r>
      <w:r w:rsidRPr="00B3153D" w:rsidR="001B26A9">
        <w:t xml:space="preserve">PC, and </w:t>
      </w:r>
      <w:r w:rsidR="001B26A9">
        <w:t>V</w:t>
      </w:r>
      <w:r w:rsidRPr="00B3153D" w:rsidR="001B26A9">
        <w:t>PC</w:t>
      </w:r>
      <w:r w:rsidR="001B26A9">
        <w:t>]</w:t>
      </w:r>
      <w:r w:rsidRPr="00CA305A">
        <w:rPr>
          <w:rFonts w:cstheme="minorHAnsi"/>
          <w:color w:val="000000"/>
        </w:rPr>
        <w:t xml:space="preserve">.      </w:t>
      </w:r>
    </w:p>
    <w:p w:rsidRPr="00CA305A" w:rsidR="00452771" w:rsidP="00452771" w:rsidRDefault="00452771" w14:paraId="5FEEE1D8" w14:textId="77777777">
      <w:pPr>
        <w:autoSpaceDE w:val="0"/>
        <w:autoSpaceDN w:val="0"/>
        <w:adjustRightInd w:val="0"/>
        <w:rPr>
          <w:rFonts w:cstheme="minorHAnsi"/>
          <w:color w:val="000000"/>
        </w:rPr>
      </w:pPr>
      <w:r w:rsidRPr="00CA305A">
        <w:rPr>
          <w:rFonts w:cstheme="minorHAnsi"/>
          <w:color w:val="000000"/>
        </w:rPr>
        <w:tab/>
      </w:r>
    </w:p>
    <w:p w:rsidRPr="00CA305A" w:rsidR="00452771" w:rsidP="00452771" w:rsidRDefault="00452771" w14:paraId="6A5B1167" w14:textId="77777777">
      <w:pPr>
        <w:autoSpaceDE w:val="0"/>
        <w:autoSpaceDN w:val="0"/>
        <w:adjustRightInd w:val="0"/>
        <w:rPr>
          <w:rFonts w:cstheme="minorHAnsi"/>
          <w:color w:val="000000"/>
        </w:rPr>
      </w:pPr>
      <w:r w:rsidRPr="00CA305A">
        <w:rPr>
          <w:rFonts w:cstheme="minorHAnsi"/>
          <w:color w:val="000000"/>
        </w:rPr>
        <w:tab/>
      </w:r>
      <w:r w:rsidRPr="00CA305A">
        <w:rPr>
          <w:rFonts w:cstheme="minorHAnsi"/>
          <w:color w:val="000000"/>
        </w:rPr>
        <w:t>OPTION 2:</w:t>
      </w:r>
    </w:p>
    <w:p w:rsidRPr="00CA305A" w:rsidR="00452771" w:rsidP="00452771" w:rsidRDefault="00452771" w14:paraId="42B798E0" w14:textId="77777777">
      <w:pPr>
        <w:autoSpaceDE w:val="0"/>
        <w:autoSpaceDN w:val="0"/>
        <w:adjustRightInd w:val="0"/>
        <w:rPr>
          <w:rFonts w:cstheme="minorHAnsi"/>
          <w:color w:val="000000"/>
        </w:rPr>
      </w:pPr>
    </w:p>
    <w:p w:rsidRPr="00CA305A" w:rsidR="00452771" w:rsidP="00D954DA" w:rsidRDefault="00452771" w14:paraId="187097E7" w14:textId="77777777">
      <w:pPr>
        <w:pStyle w:val="ListParagraph"/>
        <w:numPr>
          <w:ilvl w:val="0"/>
          <w:numId w:val="14"/>
        </w:numPr>
        <w:autoSpaceDE w:val="0"/>
        <w:autoSpaceDN w:val="0"/>
        <w:adjustRightInd w:val="0"/>
        <w:jc w:val="both"/>
        <w:rPr>
          <w:rFonts w:cstheme="minorHAnsi"/>
          <w:color w:val="000000"/>
        </w:rPr>
      </w:pPr>
      <w:r w:rsidRPr="00CA305A">
        <w:rPr>
          <w:rFonts w:cstheme="minorHAnsi"/>
          <w:color w:val="000000"/>
        </w:rPr>
        <w:t xml:space="preserve">During the Design phase if we decide to filter and send only the Employees with Payroll/Time to HRIS Applications, then the option is Employee Profile to be updated manually via load </w:t>
      </w:r>
    </w:p>
    <w:p w:rsidRPr="006730C3" w:rsidR="00452771" w:rsidP="006730C3" w:rsidRDefault="00452771" w14:paraId="32803A2F" w14:textId="77777777">
      <w:pPr>
        <w:autoSpaceDE w:val="0"/>
        <w:autoSpaceDN w:val="0"/>
        <w:adjustRightInd w:val="0"/>
        <w:ind w:firstLine="720"/>
        <w:jc w:val="both"/>
        <w:rPr>
          <w:rFonts w:cstheme="minorHAnsi"/>
          <w:color w:val="000000"/>
        </w:rPr>
      </w:pPr>
      <w:r w:rsidRPr="006730C3">
        <w:rPr>
          <w:rFonts w:cstheme="minorHAnsi"/>
          <w:color w:val="000000"/>
        </w:rPr>
        <w:t xml:space="preserve">from new to Current SF </w:t>
      </w:r>
      <w:proofErr w:type="spellStart"/>
      <w:r w:rsidRPr="006730C3">
        <w:rPr>
          <w:rFonts w:cstheme="minorHAnsi"/>
          <w:color w:val="000000"/>
        </w:rPr>
        <w:t>BizX</w:t>
      </w:r>
      <w:proofErr w:type="spellEnd"/>
      <w:r w:rsidRPr="006730C3">
        <w:rPr>
          <w:rFonts w:cstheme="minorHAnsi"/>
          <w:color w:val="000000"/>
        </w:rPr>
        <w:t xml:space="preserve"> Env.  </w:t>
      </w:r>
    </w:p>
    <w:p w:rsidRPr="00CA305A" w:rsidR="00452771" w:rsidP="00D954DA" w:rsidRDefault="00452771" w14:paraId="7C44D890" w14:textId="77777777">
      <w:pPr>
        <w:pStyle w:val="ListParagraph"/>
        <w:numPr>
          <w:ilvl w:val="0"/>
          <w:numId w:val="16"/>
        </w:numPr>
        <w:autoSpaceDE w:val="0"/>
        <w:autoSpaceDN w:val="0"/>
        <w:adjustRightInd w:val="0"/>
        <w:jc w:val="both"/>
        <w:rPr>
          <w:rFonts w:cstheme="minorHAnsi"/>
          <w:color w:val="000000"/>
        </w:rPr>
      </w:pPr>
      <w:r w:rsidRPr="00CA305A">
        <w:rPr>
          <w:rFonts w:cstheme="minorHAnsi"/>
          <w:color w:val="000000"/>
        </w:rPr>
        <w:t xml:space="preserve">Activities taking place </w:t>
      </w:r>
      <w:r w:rsidRPr="00CA305A">
        <w:rPr>
          <w:rFonts w:cstheme="minorHAnsi"/>
          <w:color w:val="000000"/>
        </w:rPr>
        <w:tab/>
      </w:r>
    </w:p>
    <w:p w:rsidR="00452771" w:rsidP="00D954DA" w:rsidRDefault="00452771" w14:paraId="7835150E" w14:textId="77777777">
      <w:pPr>
        <w:pStyle w:val="ListParagraph"/>
        <w:numPr>
          <w:ilvl w:val="1"/>
          <w:numId w:val="16"/>
        </w:numPr>
        <w:autoSpaceDE w:val="0"/>
        <w:autoSpaceDN w:val="0"/>
        <w:adjustRightInd w:val="0"/>
        <w:jc w:val="both"/>
        <w:rPr>
          <w:rFonts w:cstheme="minorHAnsi"/>
          <w:color w:val="000000"/>
        </w:rPr>
      </w:pPr>
      <w:r w:rsidRPr="00CA305A">
        <w:rPr>
          <w:rFonts w:cstheme="minorHAnsi"/>
          <w:color w:val="000000"/>
        </w:rPr>
        <w:t>for PMGM Forms in November 2022</w:t>
      </w:r>
    </w:p>
    <w:p w:rsidRPr="006730C3" w:rsidR="00A5626D" w:rsidP="006730C3" w:rsidRDefault="00A5626D" w14:paraId="2775A6F5" w14:textId="0343315E">
      <w:pPr>
        <w:pStyle w:val="ListParagraph"/>
        <w:numPr>
          <w:ilvl w:val="2"/>
          <w:numId w:val="16"/>
        </w:numPr>
        <w:autoSpaceDE w:val="0"/>
        <w:autoSpaceDN w:val="0"/>
        <w:adjustRightInd w:val="0"/>
        <w:jc w:val="both"/>
        <w:rPr>
          <w:rFonts w:cstheme="minorHAnsi"/>
          <w:color w:val="000000"/>
        </w:rPr>
      </w:pPr>
      <w:r w:rsidRPr="006730C3">
        <w:rPr>
          <w:rFonts w:cstheme="minorHAnsi"/>
          <w:color w:val="000000"/>
        </w:rPr>
        <w:t>Manual load is required on</w:t>
      </w:r>
      <w:r w:rsidRPr="006730C3" w:rsidR="00B437BE">
        <w:rPr>
          <w:rFonts w:cstheme="minorHAnsi"/>
          <w:color w:val="000000"/>
        </w:rPr>
        <w:t>ce or twice</w:t>
      </w:r>
      <w:r w:rsidRPr="006730C3">
        <w:rPr>
          <w:rFonts w:cstheme="minorHAnsi"/>
          <w:color w:val="000000"/>
        </w:rPr>
        <w:t xml:space="preserve"> in October 2022</w:t>
      </w:r>
    </w:p>
    <w:p w:rsidRPr="00CA305A" w:rsidR="00452771" w:rsidP="00D954DA" w:rsidRDefault="00452771" w14:paraId="6792DBFE" w14:textId="77777777">
      <w:pPr>
        <w:pStyle w:val="ListParagraph"/>
        <w:numPr>
          <w:ilvl w:val="1"/>
          <w:numId w:val="16"/>
        </w:numPr>
        <w:autoSpaceDE w:val="0"/>
        <w:autoSpaceDN w:val="0"/>
        <w:adjustRightInd w:val="0"/>
        <w:jc w:val="both"/>
        <w:rPr>
          <w:rFonts w:cstheme="minorHAnsi"/>
          <w:color w:val="000000"/>
        </w:rPr>
      </w:pPr>
      <w:r w:rsidRPr="00CA305A">
        <w:rPr>
          <w:rFonts w:cstheme="minorHAnsi"/>
          <w:color w:val="000000"/>
        </w:rPr>
        <w:t>No Succession</w:t>
      </w:r>
    </w:p>
    <w:p w:rsidRPr="00CA305A" w:rsidR="00452771" w:rsidP="00D954DA" w:rsidRDefault="00452771" w14:paraId="080E9B0F" w14:textId="77777777">
      <w:pPr>
        <w:pStyle w:val="ListParagraph"/>
        <w:numPr>
          <w:ilvl w:val="1"/>
          <w:numId w:val="16"/>
        </w:numPr>
        <w:autoSpaceDE w:val="0"/>
        <w:autoSpaceDN w:val="0"/>
        <w:adjustRightInd w:val="0"/>
        <w:jc w:val="both"/>
        <w:rPr>
          <w:rFonts w:cstheme="minorHAnsi"/>
          <w:color w:val="000000"/>
        </w:rPr>
      </w:pPr>
      <w:r w:rsidRPr="00CA305A">
        <w:rPr>
          <w:rFonts w:cstheme="minorHAnsi"/>
          <w:color w:val="000000"/>
        </w:rPr>
        <w:t xml:space="preserve">Compensation Jan-Mar </w:t>
      </w:r>
    </w:p>
    <w:p w:rsidR="00452771" w:rsidP="00D954DA" w:rsidRDefault="00452771" w14:paraId="335F44A0" w14:textId="77777777">
      <w:pPr>
        <w:pStyle w:val="ListParagraph"/>
        <w:numPr>
          <w:ilvl w:val="1"/>
          <w:numId w:val="16"/>
        </w:numPr>
        <w:autoSpaceDE w:val="0"/>
        <w:autoSpaceDN w:val="0"/>
        <w:adjustRightInd w:val="0"/>
        <w:jc w:val="both"/>
        <w:rPr>
          <w:rFonts w:cstheme="minorHAnsi"/>
          <w:color w:val="000000"/>
        </w:rPr>
      </w:pPr>
      <w:r w:rsidRPr="00CA305A">
        <w:rPr>
          <w:rFonts w:cstheme="minorHAnsi"/>
          <w:color w:val="000000"/>
        </w:rPr>
        <w:t xml:space="preserve">LMS is ongoing. Connection will be moved to new </w:t>
      </w:r>
      <w:proofErr w:type="spellStart"/>
      <w:r w:rsidRPr="00CA305A">
        <w:rPr>
          <w:rFonts w:cstheme="minorHAnsi"/>
          <w:color w:val="000000"/>
        </w:rPr>
        <w:t>BizX</w:t>
      </w:r>
      <w:proofErr w:type="spellEnd"/>
    </w:p>
    <w:p w:rsidRPr="001E7DB3" w:rsidR="00B437BE" w:rsidP="001E7DB3" w:rsidRDefault="001E7DB3" w14:paraId="68D86E1D" w14:textId="77777777">
      <w:pPr>
        <w:autoSpaceDE w:val="0"/>
        <w:autoSpaceDN w:val="0"/>
        <w:adjustRightInd w:val="0"/>
        <w:ind w:left="1080"/>
        <w:jc w:val="both"/>
        <w:rPr>
          <w:rFonts w:cstheme="minorHAnsi"/>
          <w:color w:val="000000"/>
        </w:rPr>
      </w:pPr>
      <w:r w:rsidRPr="001E7DB3">
        <w:rPr>
          <w:rFonts w:cstheme="minorHAnsi"/>
          <w:b/>
          <w:bCs/>
          <w:color w:val="000000"/>
        </w:rPr>
        <w:t xml:space="preserve">Note: </w:t>
      </w:r>
      <w:r w:rsidRPr="001E7DB3" w:rsidR="00B437BE">
        <w:rPr>
          <w:rFonts w:cstheme="minorHAnsi"/>
          <w:color w:val="000000"/>
        </w:rPr>
        <w:t xml:space="preserve">Need to identify the </w:t>
      </w:r>
      <w:r>
        <w:rPr>
          <w:rFonts w:cstheme="minorHAnsi"/>
          <w:color w:val="000000"/>
        </w:rPr>
        <w:t>r</w:t>
      </w:r>
      <w:r w:rsidRPr="001E7DB3" w:rsidR="00B437BE">
        <w:rPr>
          <w:rFonts w:cstheme="minorHAnsi"/>
          <w:color w:val="000000"/>
        </w:rPr>
        <w:t>esource who has expertise to do this activity</w:t>
      </w:r>
      <w:r w:rsidRPr="001E7DB3" w:rsidR="006730C3">
        <w:rPr>
          <w:rFonts w:cstheme="minorHAnsi"/>
          <w:color w:val="000000"/>
        </w:rPr>
        <w:t xml:space="preserve">. </w:t>
      </w:r>
      <w:r w:rsidRPr="001E7DB3" w:rsidR="00823784">
        <w:rPr>
          <w:rFonts w:cstheme="minorHAnsi"/>
          <w:color w:val="000000"/>
        </w:rPr>
        <w:t xml:space="preserve">This will be an additional staffing effort if IBM needs to bring in the LMS Expert. </w:t>
      </w:r>
    </w:p>
    <w:p w:rsidRPr="00CA305A" w:rsidR="00452771" w:rsidP="00D954DA" w:rsidRDefault="00452771" w14:paraId="52052D05" w14:textId="77777777">
      <w:pPr>
        <w:pStyle w:val="ListParagraph"/>
        <w:numPr>
          <w:ilvl w:val="0"/>
          <w:numId w:val="16"/>
        </w:numPr>
        <w:autoSpaceDE w:val="0"/>
        <w:autoSpaceDN w:val="0"/>
        <w:adjustRightInd w:val="0"/>
        <w:jc w:val="both"/>
        <w:rPr>
          <w:rFonts w:cstheme="minorHAnsi"/>
          <w:color w:val="000000"/>
        </w:rPr>
      </w:pPr>
      <w:r w:rsidRPr="00CA305A">
        <w:rPr>
          <w:rFonts w:cstheme="minorHAnsi"/>
          <w:color w:val="000000"/>
        </w:rPr>
        <w:t xml:space="preserve">During Design Phase we need to make sure all the fields </w:t>
      </w:r>
      <w:r w:rsidR="001E7DB3">
        <w:rPr>
          <w:rFonts w:cstheme="minorHAnsi"/>
          <w:color w:val="000000"/>
        </w:rPr>
        <w:t>required by the Employee Profile</w:t>
      </w:r>
      <w:r w:rsidRPr="00CA305A">
        <w:rPr>
          <w:rFonts w:cstheme="minorHAnsi"/>
          <w:color w:val="000000"/>
        </w:rPr>
        <w:t xml:space="preserve"> to </w:t>
      </w:r>
      <w:r w:rsidR="001E7DB3">
        <w:rPr>
          <w:rFonts w:cstheme="minorHAnsi"/>
          <w:color w:val="000000"/>
        </w:rPr>
        <w:t>support existing</w:t>
      </w:r>
      <w:r w:rsidRPr="00CA305A">
        <w:rPr>
          <w:rFonts w:cstheme="minorHAnsi"/>
          <w:color w:val="000000"/>
        </w:rPr>
        <w:t xml:space="preserve"> SF Env</w:t>
      </w:r>
      <w:r w:rsidR="001E7DB3">
        <w:rPr>
          <w:rFonts w:cstheme="minorHAnsi"/>
          <w:color w:val="000000"/>
        </w:rPr>
        <w:t>ironment</w:t>
      </w:r>
      <w:r w:rsidRPr="00CA305A">
        <w:rPr>
          <w:rFonts w:cstheme="minorHAnsi"/>
          <w:color w:val="000000"/>
        </w:rPr>
        <w:t>, are being accounted in new SF E</w:t>
      </w:r>
      <w:r w:rsidR="001E7DB3">
        <w:rPr>
          <w:rFonts w:cstheme="minorHAnsi"/>
          <w:color w:val="000000"/>
        </w:rPr>
        <w:t>C</w:t>
      </w:r>
    </w:p>
    <w:p w:rsidRPr="00CA305A" w:rsidR="00452771" w:rsidP="00452771" w:rsidRDefault="00452771" w14:paraId="2B9CF488" w14:textId="77777777">
      <w:pPr>
        <w:rPr>
          <w:rFonts w:cstheme="minorHAnsi"/>
        </w:rPr>
      </w:pPr>
    </w:p>
    <w:p w:rsidRPr="00CA305A" w:rsidR="00452771" w:rsidP="00452771" w:rsidRDefault="00452771" w14:paraId="3F5DC578" w14:textId="77777777">
      <w:pPr>
        <w:rPr>
          <w:rFonts w:cstheme="minorHAnsi"/>
          <w:color w:val="000000"/>
          <w:sz w:val="24"/>
          <w:szCs w:val="24"/>
        </w:rPr>
      </w:pPr>
      <w:r w:rsidRPr="00CA305A">
        <w:rPr>
          <w:rFonts w:cstheme="minorHAnsi"/>
          <w:color w:val="000000"/>
        </w:rPr>
        <w:t>Here is the ppt used for Current SF Module Assessment &amp; Plan:</w:t>
      </w:r>
    </w:p>
    <w:p w:rsidR="00452771" w:rsidP="00452771" w:rsidRDefault="00452771" w14:paraId="0B6D720D" w14:textId="77777777">
      <w:pPr>
        <w:rPr>
          <w:rFonts w:ascii="Helv" w:hAnsi="Helv" w:cs="Helv"/>
          <w:color w:val="000000"/>
          <w:sz w:val="24"/>
          <w:szCs w:val="24"/>
        </w:rPr>
      </w:pPr>
    </w:p>
    <w:p w:rsidR="00452771" w:rsidP="00452771" w:rsidRDefault="00452771" w14:paraId="00BD0DF4" w14:textId="77777777">
      <w:r>
        <w:object w:dxaOrig="1520" w:dyaOrig="988" w14:anchorId="44921A1F">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76.5pt;height:49.5pt" o:ole="" type="#_x0000_t75">
            <v:imagedata o:title="" r:id="rId38"/>
          </v:shape>
          <o:OLEObject Type="Embed" ProgID="PowerPoint.Show.12" ShapeID="_x0000_i1025" DrawAspect="Icon" ObjectID="_1685425443" r:id="rId39"/>
        </w:object>
      </w:r>
    </w:p>
    <w:p w:rsidR="00452771" w:rsidP="00452771" w:rsidRDefault="00452771" w14:paraId="6FCD0A14" w14:textId="77777777"/>
    <w:p w:rsidR="00452771" w:rsidP="00452771" w:rsidRDefault="00452771" w14:paraId="28088333" w14:textId="77777777"/>
    <w:p w:rsidRPr="00452771" w:rsidR="00452771" w:rsidP="00452771" w:rsidRDefault="00452771" w14:paraId="699E0A20" w14:textId="77777777"/>
    <w:p w:rsidRPr="005662B9" w:rsidR="00452771" w:rsidP="00475FB2" w:rsidRDefault="00452771" w14:paraId="6EF75C37" w14:textId="77777777">
      <w:pPr>
        <w:pStyle w:val="Heading1"/>
        <w:rPr>
          <w:rFonts w:asciiTheme="minorHAnsi" w:hAnsiTheme="minorHAnsi" w:cstheme="minorHAnsi"/>
        </w:rPr>
      </w:pPr>
      <w:bookmarkStart w:name="_Toc71562960" w:id="23"/>
      <w:r w:rsidRPr="005662B9">
        <w:rPr>
          <w:rFonts w:asciiTheme="minorHAnsi" w:hAnsiTheme="minorHAnsi" w:cstheme="minorHAnsi"/>
        </w:rPr>
        <w:t>ServiceNow Implementation Dependencies and Integration</w:t>
      </w:r>
      <w:bookmarkEnd w:id="23"/>
    </w:p>
    <w:p w:rsidR="00452771" w:rsidP="00452771" w:rsidRDefault="00452771" w14:paraId="2299AE15" w14:textId="77777777"/>
    <w:p w:rsidR="00452771" w:rsidP="00452771" w:rsidRDefault="00452771" w14:paraId="7CB81818" w14:textId="30B010FF">
      <w:r>
        <w:t xml:space="preserve">We </w:t>
      </w:r>
      <w:r w:rsidR="006C0D27">
        <w:t>met</w:t>
      </w:r>
      <w:r>
        <w:t xml:space="preserve"> with Maurice</w:t>
      </w:r>
      <w:r w:rsidR="006C0D27">
        <w:t xml:space="preserve"> (Moe)</w:t>
      </w:r>
      <w:r>
        <w:t xml:space="preserve"> Wilkerson and </w:t>
      </w:r>
      <w:r w:rsidR="006C0D27">
        <w:t xml:space="preserve">the </w:t>
      </w:r>
      <w:r>
        <w:t xml:space="preserve">following points </w:t>
      </w:r>
      <w:r w:rsidR="006C0D27">
        <w:t>were</w:t>
      </w:r>
      <w:r>
        <w:t xml:space="preserve"> discussed w.r.t ServiceNow Integrations with SuccessFactors Employee Central: </w:t>
      </w:r>
    </w:p>
    <w:p w:rsidRPr="00452771" w:rsidR="00452771" w:rsidP="00452771" w:rsidRDefault="00452771" w14:paraId="3D8140F6" w14:textId="77777777">
      <w:pPr>
        <w:spacing w:before="100" w:beforeAutospacing="1" w:after="100" w:afterAutospacing="1"/>
        <w:ind w:left="720"/>
        <w:rPr>
          <w:rFonts w:ascii="Calibri" w:hAnsi="Calibri" w:eastAsia="Times New Roman" w:cs="Calibri"/>
        </w:rPr>
      </w:pPr>
      <w:r w:rsidRPr="00452771">
        <w:rPr>
          <w:rFonts w:ascii="Calibri" w:hAnsi="Calibri" w:eastAsia="Times New Roman" w:cs="Calibri"/>
          <w:sz w:val="28"/>
          <w:szCs w:val="28"/>
        </w:rPr>
        <w:t> </w:t>
      </w:r>
    </w:p>
    <w:p w:rsidRPr="00452771" w:rsidR="00452771" w:rsidP="00D954DA" w:rsidRDefault="00452771" w14:paraId="22A5FB1B" w14:textId="0E2457DF">
      <w:pPr>
        <w:numPr>
          <w:ilvl w:val="0"/>
          <w:numId w:val="15"/>
        </w:numPr>
        <w:rPr>
          <w:rFonts w:ascii="Calibri" w:hAnsi="Calibri" w:eastAsia="Times New Roman" w:cs="Calibri"/>
        </w:rPr>
      </w:pPr>
      <w:r>
        <w:rPr>
          <w:rFonts w:ascii="Calibri" w:hAnsi="Calibri" w:eastAsia="Times New Roman" w:cs="Calibri"/>
        </w:rPr>
        <w:t xml:space="preserve">ServiceNow Team is </w:t>
      </w:r>
      <w:r w:rsidRPr="00452771">
        <w:rPr>
          <w:rFonts w:ascii="Calibri" w:hAnsi="Calibri" w:eastAsia="Times New Roman" w:cs="Calibri"/>
        </w:rPr>
        <w:t>exploring the HR module of ServiceNow</w:t>
      </w:r>
      <w:r w:rsidR="006C0D27">
        <w:rPr>
          <w:rFonts w:ascii="Calibri" w:hAnsi="Calibri" w:eastAsia="Times New Roman" w:cs="Calibri"/>
        </w:rPr>
        <w:t xml:space="preserve">. </w:t>
      </w:r>
      <w:r w:rsidRPr="00452771">
        <w:rPr>
          <w:rFonts w:ascii="Calibri" w:hAnsi="Calibri" w:eastAsia="Times New Roman" w:cs="Calibri"/>
        </w:rPr>
        <w:t xml:space="preserve"> </w:t>
      </w:r>
      <w:r>
        <w:rPr>
          <w:rFonts w:ascii="Calibri" w:hAnsi="Calibri" w:eastAsia="Times New Roman" w:cs="Calibri"/>
        </w:rPr>
        <w:t xml:space="preserve">Not sure </w:t>
      </w:r>
      <w:r w:rsidRPr="00452771">
        <w:rPr>
          <w:rFonts w:ascii="Calibri" w:hAnsi="Calibri" w:eastAsia="Times New Roman" w:cs="Calibri"/>
        </w:rPr>
        <w:t>if that will be the same instance as IT or a separate instance at this point.</w:t>
      </w:r>
    </w:p>
    <w:p w:rsidRPr="00452771" w:rsidR="00452771" w:rsidP="00D954DA" w:rsidRDefault="00F05538" w14:paraId="549EF733" w14:textId="77777777">
      <w:pPr>
        <w:numPr>
          <w:ilvl w:val="0"/>
          <w:numId w:val="15"/>
        </w:numPr>
        <w:rPr>
          <w:rFonts w:ascii="Calibri" w:hAnsi="Calibri" w:eastAsia="Times New Roman" w:cs="Calibri"/>
        </w:rPr>
      </w:pPr>
      <w:r>
        <w:rPr>
          <w:rFonts w:ascii="Calibri" w:hAnsi="Calibri" w:eastAsia="Times New Roman" w:cs="Calibri"/>
        </w:rPr>
        <w:t xml:space="preserve">ServiceNow </w:t>
      </w:r>
      <w:r w:rsidRPr="00452771" w:rsidR="00452771">
        <w:rPr>
          <w:rFonts w:ascii="Calibri" w:hAnsi="Calibri" w:eastAsia="Times New Roman" w:cs="Calibri"/>
        </w:rPr>
        <w:t>need</w:t>
      </w:r>
      <w:r>
        <w:rPr>
          <w:rFonts w:ascii="Calibri" w:hAnsi="Calibri" w:eastAsia="Times New Roman" w:cs="Calibri"/>
        </w:rPr>
        <w:t>s</w:t>
      </w:r>
      <w:r w:rsidRPr="00452771" w:rsidR="00452771">
        <w:rPr>
          <w:rFonts w:ascii="Calibri" w:hAnsi="Calibri" w:eastAsia="Times New Roman" w:cs="Calibri"/>
        </w:rPr>
        <w:t xml:space="preserve"> the basic employee profile data to be able to identify the requester</w:t>
      </w:r>
    </w:p>
    <w:p w:rsidRPr="00452771" w:rsidR="00452771" w:rsidP="00D954DA" w:rsidRDefault="00F05538" w14:paraId="717E48CD" w14:textId="77777777">
      <w:pPr>
        <w:numPr>
          <w:ilvl w:val="0"/>
          <w:numId w:val="15"/>
        </w:numPr>
        <w:rPr>
          <w:rFonts w:ascii="Calibri" w:hAnsi="Calibri" w:eastAsia="Times New Roman" w:cs="Calibri"/>
        </w:rPr>
      </w:pPr>
      <w:r>
        <w:rPr>
          <w:rFonts w:ascii="Calibri" w:hAnsi="Calibri" w:eastAsia="Times New Roman" w:cs="Calibri"/>
        </w:rPr>
        <w:t xml:space="preserve">Team </w:t>
      </w:r>
      <w:r w:rsidRPr="00452771" w:rsidR="00452771">
        <w:rPr>
          <w:rFonts w:ascii="Calibri" w:hAnsi="Calibri" w:eastAsia="Times New Roman" w:cs="Calibri"/>
        </w:rPr>
        <w:t>will put together requirements for case management that will be used as input to the design. </w:t>
      </w:r>
    </w:p>
    <w:p w:rsidR="00452771" w:rsidP="00452771" w:rsidRDefault="00452771" w14:paraId="14BBC22F" w14:textId="77777777"/>
    <w:p w:rsidRPr="00F05538" w:rsidR="00F05538" w:rsidP="00F05538" w:rsidRDefault="00F05538" w14:paraId="02153329" w14:textId="77777777">
      <w:pPr>
        <w:ind w:firstLine="360"/>
        <w:rPr>
          <w:rFonts w:ascii="Calibri" w:hAnsi="Calibri" w:eastAsia="Times New Roman" w:cs="Calibri"/>
        </w:rPr>
      </w:pPr>
      <w:r w:rsidRPr="00F05538">
        <w:rPr>
          <w:rFonts w:ascii="Calibri" w:hAnsi="Calibri" w:eastAsia="Times New Roman" w:cs="Calibri"/>
        </w:rPr>
        <w:t>        Basic Employee Profile Data Includes:</w:t>
      </w:r>
      <w:r w:rsidRPr="00F05538">
        <w:rPr>
          <w:rFonts w:ascii="Calibri" w:hAnsi="Calibri" w:eastAsia="Times New Roman" w:cs="Calibri"/>
        </w:rPr>
        <w:br/>
      </w:r>
      <w:r w:rsidRPr="00F05538">
        <w:rPr>
          <w:rFonts w:ascii="Calibri" w:hAnsi="Calibri" w:eastAsia="Times New Roman" w:cs="Calibri"/>
        </w:rPr>
        <w:t>       </w:t>
      </w:r>
      <w:r>
        <w:rPr>
          <w:rFonts w:ascii="Calibri" w:hAnsi="Calibri" w:eastAsia="Times New Roman" w:cs="Calibri"/>
        </w:rPr>
        <w:tab/>
      </w:r>
      <w:r w:rsidRPr="00F05538">
        <w:rPr>
          <w:rFonts w:ascii="Calibri" w:hAnsi="Calibri" w:eastAsia="Times New Roman" w:cs="Calibri"/>
        </w:rPr>
        <w:t xml:space="preserve">         * Departments, Locations, Job Profiles, Worker Profiles and Effective Worker Profiles</w:t>
      </w:r>
    </w:p>
    <w:p w:rsidR="00F05538" w:rsidP="00F05538" w:rsidRDefault="00F05538" w14:paraId="02585436" w14:textId="77777777">
      <w:pPr>
        <w:ind w:left="720"/>
        <w:rPr>
          <w:rFonts w:ascii="Calibri" w:hAnsi="Calibri" w:eastAsia="Times New Roman" w:cs="Calibri"/>
        </w:rPr>
      </w:pPr>
    </w:p>
    <w:p w:rsidR="00F05538" w:rsidP="00F05538" w:rsidRDefault="0047740C" w14:paraId="11A34475" w14:textId="77777777">
      <w:pPr>
        <w:ind w:left="720"/>
        <w:rPr>
          <w:rFonts w:ascii="Calibri" w:hAnsi="Calibri" w:eastAsia="Times New Roman" w:cs="Calibri"/>
        </w:rPr>
      </w:pPr>
      <w:r>
        <w:rPr>
          <w:rFonts w:ascii="Calibri" w:hAnsi="Calibri" w:eastAsia="Times New Roman" w:cs="Calibri"/>
        </w:rPr>
        <w:t>During Design Phase, w</w:t>
      </w:r>
      <w:r w:rsidRPr="00F05538" w:rsidR="00F05538">
        <w:rPr>
          <w:rFonts w:ascii="Calibri" w:hAnsi="Calibri" w:eastAsia="Times New Roman" w:cs="Calibri"/>
        </w:rPr>
        <w:t>e will look into Use Cases, Employee To-Dos and any additional scenarios from SF EC Perspective.</w:t>
      </w:r>
    </w:p>
    <w:p w:rsidR="00F05538" w:rsidP="00F05538" w:rsidRDefault="00F05538" w14:paraId="3F8606C1" w14:textId="77777777">
      <w:pPr>
        <w:ind w:left="720"/>
        <w:rPr>
          <w:rFonts w:ascii="Calibri" w:hAnsi="Calibri" w:eastAsia="Times New Roman" w:cs="Calibri"/>
        </w:rPr>
      </w:pPr>
    </w:p>
    <w:p w:rsidR="00F05538" w:rsidP="00F05538" w:rsidRDefault="00F05538" w14:paraId="13BDEC8E" w14:textId="77777777">
      <w:pPr>
        <w:jc w:val="both"/>
        <w:rPr>
          <w:rFonts w:ascii="Calibri" w:hAnsi="Calibri" w:eastAsia="Times New Roman" w:cs="Calibri"/>
        </w:rPr>
      </w:pPr>
      <w:r>
        <w:rPr>
          <w:rFonts w:ascii="Calibri" w:hAnsi="Calibri" w:eastAsia="Times New Roman" w:cs="Calibri"/>
        </w:rPr>
        <w:t xml:space="preserve">NOTE: Any Integrations identified will be added as additional work and Timelines will be decided at that time.  </w:t>
      </w:r>
    </w:p>
    <w:p w:rsidRPr="00452771" w:rsidR="00452771" w:rsidP="00452771" w:rsidRDefault="00452771" w14:paraId="7828CE10" w14:textId="77777777"/>
    <w:p w:rsidRPr="005662B9" w:rsidR="00475FB2" w:rsidP="00475FB2" w:rsidRDefault="00E6460D" w14:paraId="50762AC8" w14:textId="77777777">
      <w:pPr>
        <w:pStyle w:val="Heading1"/>
        <w:rPr>
          <w:rFonts w:asciiTheme="minorHAnsi" w:hAnsiTheme="minorHAnsi" w:cstheme="minorHAnsi"/>
        </w:rPr>
      </w:pPr>
      <w:bookmarkStart w:name="_Toc71562961" w:id="24"/>
      <w:r w:rsidRPr="005662B9">
        <w:rPr>
          <w:rFonts w:asciiTheme="minorHAnsi" w:hAnsiTheme="minorHAnsi" w:cstheme="minorHAnsi"/>
        </w:rPr>
        <w:t>Development Process</w:t>
      </w:r>
      <w:bookmarkEnd w:id="24"/>
    </w:p>
    <w:p w:rsidR="00931427" w:rsidP="00475FB2" w:rsidRDefault="00F330DE" w14:paraId="605414F1" w14:textId="77777777">
      <w:r>
        <w:t xml:space="preserve">While the design and build of SuccessFactors is based on SAP’s iterative cycle methodology, where some requirements are disclosed, the application built, then adjusted over 3 cycles, the interfaces need to follow a closer to traditional SDLC methodology.  </w:t>
      </w:r>
      <w:r w:rsidR="00931427">
        <w:t xml:space="preserve">A primary goal of this strategy is to bridge the agility of the SaaS model with some rigidity of a SDLC model. </w:t>
      </w:r>
    </w:p>
    <w:p w:rsidR="00931427" w:rsidP="00475FB2" w:rsidRDefault="00931427" w14:paraId="14B45D09" w14:textId="77777777"/>
    <w:p w:rsidR="00F330DE" w:rsidP="00475FB2" w:rsidRDefault="00F330DE" w14:paraId="6661E2EE" w14:textId="3A5CD913">
      <w:r>
        <w:t>Below will outline a</w:t>
      </w:r>
      <w:r w:rsidR="00CF06B6">
        <w:t>n</w:t>
      </w:r>
      <w:r>
        <w:t xml:space="preserve"> escalated</w:t>
      </w:r>
      <w:r w:rsidR="00313EB6">
        <w:t xml:space="preserve"> </w:t>
      </w:r>
      <w:r>
        <w:t>methodology that still follows basic SDLC controls. The main goal is to target when the SuccessFactors design is mature enough for the technical interface design</w:t>
      </w:r>
      <w:r w:rsidR="00931427">
        <w:t>.</w:t>
      </w:r>
      <w:r w:rsidR="00CF06B6">
        <w:t xml:space="preserve"> </w:t>
      </w:r>
      <w:r w:rsidR="00931427">
        <w:t>Specifically,</w:t>
      </w:r>
      <w:r>
        <w:t xml:space="preserve"> Employee Central where the bulk of the data will reside</w:t>
      </w:r>
      <w:r w:rsidR="00931427">
        <w:t>.</w:t>
      </w:r>
    </w:p>
    <w:p w:rsidR="00931427" w:rsidP="00475FB2" w:rsidRDefault="00931427" w14:paraId="544BBB4C" w14:textId="77777777"/>
    <w:p w:rsidR="00F330DE" w:rsidP="00475FB2" w:rsidRDefault="00931427" w14:paraId="785D2F98" w14:textId="77777777">
      <w:r>
        <w:t>P</w:t>
      </w:r>
      <w:r w:rsidR="00F330DE">
        <w:t>re-technical specification steps include:</w:t>
      </w:r>
    </w:p>
    <w:p w:rsidR="00F330DE" w:rsidP="00D954DA" w:rsidRDefault="00F330DE" w14:paraId="29F7C405" w14:textId="77777777">
      <w:pPr>
        <w:pStyle w:val="ListParagraph"/>
        <w:numPr>
          <w:ilvl w:val="0"/>
          <w:numId w:val="2"/>
        </w:numPr>
      </w:pPr>
      <w:r>
        <w:t xml:space="preserve">Vendor Management </w:t>
      </w:r>
    </w:p>
    <w:p w:rsidR="00EF5F7E" w:rsidP="00D954DA" w:rsidRDefault="00EF5F7E" w14:paraId="2127B994" w14:textId="77777777">
      <w:pPr>
        <w:pStyle w:val="ListParagraph"/>
        <w:numPr>
          <w:ilvl w:val="0"/>
          <w:numId w:val="2"/>
        </w:numPr>
      </w:pPr>
      <w:r>
        <w:t xml:space="preserve">Approved Functional Specifications </w:t>
      </w:r>
    </w:p>
    <w:p w:rsidR="00313EB6" w:rsidP="00313EB6" w:rsidRDefault="00313EB6" w14:paraId="0C071A5E" w14:textId="77777777"/>
    <w:p w:rsidR="00313EB6" w:rsidP="00313EB6" w:rsidRDefault="00313EB6" w14:paraId="078B3316" w14:textId="77777777">
      <w:r>
        <w:t>Integrations rely heavily on Employee Central design including foundation objects</w:t>
      </w:r>
      <w:r w:rsidR="00854558">
        <w:t xml:space="preserve"> </w:t>
      </w:r>
      <w:r>
        <w:t>and employee data model (Succession and Country Specific Succession).  Any delay in 100% finalization of foundation objects and solid employee data model (almost 90% final) pose a significant risk to timely completion of integration design and subsequent build.</w:t>
      </w:r>
    </w:p>
    <w:p w:rsidR="00313EB6" w:rsidP="00313EB6" w:rsidRDefault="00313EB6" w14:paraId="0233898B" w14:textId="77777777"/>
    <w:p w:rsidR="00313EB6" w:rsidP="00313EB6" w:rsidRDefault="00313EB6" w14:paraId="0E3055F7" w14:textId="09D77C09">
      <w:r>
        <w:t xml:space="preserve">It is very important to have </w:t>
      </w:r>
      <w:r w:rsidR="00CF06B6">
        <w:t xml:space="preserve">a </w:t>
      </w:r>
      <w:r>
        <w:t>Statement of Work (SOW) with external integration vendors finalized at the initiation of project to avoid unnecessary delays.</w:t>
      </w:r>
    </w:p>
    <w:p w:rsidRPr="005662B9" w:rsidR="00E6460D" w:rsidP="00E6460D" w:rsidRDefault="00E6460D" w14:paraId="6F5EAE9C" w14:textId="77777777">
      <w:pPr>
        <w:pStyle w:val="Heading2"/>
        <w:rPr>
          <w:rFonts w:asciiTheme="minorHAnsi" w:hAnsiTheme="minorHAnsi" w:cstheme="minorHAnsi"/>
        </w:rPr>
      </w:pPr>
      <w:bookmarkStart w:name="_Toc71562962" w:id="25"/>
      <w:r w:rsidRPr="005662B9">
        <w:rPr>
          <w:rFonts w:asciiTheme="minorHAnsi" w:hAnsiTheme="minorHAnsi" w:cstheme="minorHAnsi"/>
        </w:rPr>
        <w:t>Pre-</w:t>
      </w:r>
      <w:r w:rsidRPr="005662B9" w:rsidR="006F71BD">
        <w:rPr>
          <w:rFonts w:asciiTheme="minorHAnsi" w:hAnsiTheme="minorHAnsi" w:cstheme="minorHAnsi"/>
        </w:rPr>
        <w:t>Development</w:t>
      </w:r>
      <w:r w:rsidRPr="005662B9" w:rsidR="00790129">
        <w:rPr>
          <w:rFonts w:asciiTheme="minorHAnsi" w:hAnsiTheme="minorHAnsi" w:cstheme="minorHAnsi"/>
        </w:rPr>
        <w:t xml:space="preserve"> </w:t>
      </w:r>
      <w:r w:rsidRPr="005662B9">
        <w:rPr>
          <w:rFonts w:asciiTheme="minorHAnsi" w:hAnsiTheme="minorHAnsi" w:cstheme="minorHAnsi"/>
        </w:rPr>
        <w:t>Work</w:t>
      </w:r>
      <w:bookmarkEnd w:id="25"/>
    </w:p>
    <w:p w:rsidR="00E6460D" w:rsidP="0087014A" w:rsidRDefault="00EF5F7E" w14:paraId="1E5D8B43" w14:textId="77777777">
      <w:r>
        <w:t xml:space="preserve">There are 2 steps that will be critical to starting development on target that can and should start even before </w:t>
      </w:r>
      <w:r w:rsidR="006F71BD">
        <w:t>the core development teams are on-boarded</w:t>
      </w:r>
      <w:r>
        <w:t xml:space="preserve">. </w:t>
      </w:r>
    </w:p>
    <w:p w:rsidRPr="005662B9" w:rsidR="00EF5F7E" w:rsidP="00EF5F7E" w:rsidRDefault="00EF5F7E" w14:paraId="05B45519" w14:textId="77777777">
      <w:pPr>
        <w:pStyle w:val="Heading3"/>
        <w:rPr>
          <w:rFonts w:asciiTheme="minorHAnsi" w:hAnsiTheme="minorHAnsi" w:cstheme="minorHAnsi"/>
        </w:rPr>
      </w:pPr>
      <w:bookmarkStart w:name="_Toc71562963" w:id="26"/>
      <w:r w:rsidRPr="005662B9">
        <w:rPr>
          <w:rFonts w:asciiTheme="minorHAnsi" w:hAnsiTheme="minorHAnsi" w:cstheme="minorHAnsi"/>
        </w:rPr>
        <w:t>Vendor Management</w:t>
      </w:r>
      <w:bookmarkEnd w:id="26"/>
    </w:p>
    <w:p w:rsidR="00EF5F7E" w:rsidP="0087014A" w:rsidRDefault="00EF5F7E" w14:paraId="723145B1" w14:textId="77777777">
      <w:r>
        <w:t xml:space="preserve">For each vendor </w:t>
      </w:r>
      <w:r w:rsidR="000436A3">
        <w:t>application,</w:t>
      </w:r>
      <w:r>
        <w:t xml:space="preserve"> there needs to be a clear identification of the </w:t>
      </w:r>
      <w:r w:rsidR="002B36AC">
        <w:t>Tenneco</w:t>
      </w:r>
      <w:r>
        <w:t xml:space="preserve"> resource that ha</w:t>
      </w:r>
      <w:r w:rsidR="006F71BD">
        <w:t>ve</w:t>
      </w:r>
      <w:r>
        <w:t xml:space="preserve"> the communication and negotiation responsibility for that vendor. Also, the contact methods need to be documented and understood. </w:t>
      </w:r>
    </w:p>
    <w:p w:rsidR="00EF5F7E" w:rsidP="0087014A" w:rsidRDefault="00EF5F7E" w14:paraId="674B9E8B" w14:textId="77777777"/>
    <w:p w:rsidR="00EF5F7E" w:rsidP="0087014A" w:rsidRDefault="00EF5F7E" w14:paraId="5B0E3574" w14:textId="77777777">
      <w:r>
        <w:t xml:space="preserve">While a larger Communications / Change Management strategy for the project will be a work in progress for some time into the project, a clear leader for vendor management is needed from the start.  </w:t>
      </w:r>
      <w:r w:rsidR="00635EB1">
        <w:t xml:space="preserve">Often these vendors being outside the project and without a direct stake in the work can be slow to work with. </w:t>
      </w:r>
    </w:p>
    <w:p w:rsidR="00EF5F7E" w:rsidP="0087014A" w:rsidRDefault="00EF5F7E" w14:paraId="4B257FC0" w14:textId="77777777"/>
    <w:p w:rsidR="00EF5F7E" w:rsidP="0087014A" w:rsidRDefault="00EF5F7E" w14:paraId="78A2D611" w14:textId="77777777">
      <w:r>
        <w:t xml:space="preserve">As stated in section </w:t>
      </w:r>
      <w:r w:rsidRPr="006F5348">
        <w:t>1.2,</w:t>
      </w:r>
      <w:r>
        <w:t xml:space="preserve"> the goal is to minimize impacts to the existing integrations. Still the</w:t>
      </w:r>
      <w:r w:rsidR="00635EB1">
        <w:t>re</w:t>
      </w:r>
      <w:r>
        <w:t xml:space="preserve"> needs to be a clear path to communicate with the vendors to ask clarification questions and get their feedback on the significance of identified impacts. </w:t>
      </w:r>
    </w:p>
    <w:p w:rsidR="00635EB1" w:rsidP="0087014A" w:rsidRDefault="00635EB1" w14:paraId="19FB4AE8" w14:textId="77777777"/>
    <w:p w:rsidR="00635EB1" w:rsidP="0087014A" w:rsidRDefault="00635EB1" w14:paraId="58755C27" w14:textId="77777777">
      <w:r>
        <w:t>In addition to the contact information and methods, the following will be needed information about each vendor:</w:t>
      </w:r>
    </w:p>
    <w:p w:rsidR="00635EB1" w:rsidP="00D954DA" w:rsidRDefault="00635EB1" w14:paraId="295D3503" w14:textId="5B3AF860">
      <w:pPr>
        <w:pStyle w:val="ListParagraph"/>
        <w:numPr>
          <w:ilvl w:val="0"/>
          <w:numId w:val="3"/>
        </w:numPr>
      </w:pPr>
      <w:r>
        <w:t>What is the testing support under existing SLAs? There will be the need for testing, even if the new files a</w:t>
      </w:r>
      <w:r w:rsidR="00CF06B6">
        <w:t>re</w:t>
      </w:r>
      <w:r>
        <w:t xml:space="preserve"> created perfectly like the existing files. </w:t>
      </w:r>
    </w:p>
    <w:p w:rsidR="00635EB1" w:rsidP="00D954DA" w:rsidRDefault="00635EB1" w14:paraId="77C77CB1" w14:textId="77777777">
      <w:pPr>
        <w:pStyle w:val="ListParagraph"/>
        <w:numPr>
          <w:ilvl w:val="1"/>
          <w:numId w:val="3"/>
        </w:numPr>
      </w:pPr>
      <w:r>
        <w:t xml:space="preserve">What is the lead time for engaging them for testing? </w:t>
      </w:r>
    </w:p>
    <w:p w:rsidR="00635EB1" w:rsidP="00D954DA" w:rsidRDefault="00635EB1" w14:paraId="3B0792E1" w14:textId="77777777">
      <w:pPr>
        <w:pStyle w:val="ListParagraph"/>
        <w:numPr>
          <w:ilvl w:val="1"/>
          <w:numId w:val="3"/>
        </w:numPr>
      </w:pPr>
      <w:r>
        <w:t>How much testing is covered under current costs? Will this be enough or will contract discussions be needed?</w:t>
      </w:r>
    </w:p>
    <w:p w:rsidR="00635EB1" w:rsidP="00D954DA" w:rsidRDefault="00635EB1" w14:paraId="2C9A8FE4" w14:textId="1EE4FA9A">
      <w:pPr>
        <w:pStyle w:val="ListParagraph"/>
        <w:numPr>
          <w:ilvl w:val="1"/>
          <w:numId w:val="3"/>
        </w:numPr>
      </w:pPr>
      <w:r>
        <w:t>Do they have a testing environment? If yes</w:t>
      </w:r>
      <w:r w:rsidR="002431B8">
        <w:t>,</w:t>
      </w:r>
      <w:r>
        <w:t xml:space="preserve"> is it currently in a state that is good for testing with the project? If not, how can it get refreshed?</w:t>
      </w:r>
    </w:p>
    <w:p w:rsidR="00635EB1" w:rsidP="00D954DA" w:rsidRDefault="00635EB1" w14:paraId="408EE29D" w14:textId="77777777">
      <w:pPr>
        <w:pStyle w:val="ListParagraph"/>
        <w:numPr>
          <w:ilvl w:val="0"/>
          <w:numId w:val="3"/>
        </w:numPr>
      </w:pPr>
      <w:r>
        <w:t xml:space="preserve">What are the acceptance criteria for the vendor to allow the new files? </w:t>
      </w:r>
    </w:p>
    <w:p w:rsidRPr="005662B9" w:rsidR="00635EB1" w:rsidP="00635EB1" w:rsidRDefault="00635EB1" w14:paraId="44987122" w14:textId="77777777">
      <w:pPr>
        <w:pStyle w:val="Heading3"/>
        <w:rPr>
          <w:rFonts w:ascii="Calibri" w:hAnsi="Calibri" w:cs="Calibri"/>
        </w:rPr>
      </w:pPr>
      <w:bookmarkStart w:name="_Toc71562964" w:id="27"/>
      <w:r w:rsidRPr="005662B9">
        <w:rPr>
          <w:rFonts w:ascii="Calibri" w:hAnsi="Calibri" w:cs="Calibri"/>
        </w:rPr>
        <w:t>Integration Data Model</w:t>
      </w:r>
      <w:bookmarkEnd w:id="27"/>
    </w:p>
    <w:p w:rsidR="00C84805" w:rsidP="0087014A" w:rsidRDefault="00635EB1" w14:paraId="273905DC" w14:textId="77777777">
      <w:r>
        <w:t xml:space="preserve">The key to starting interface development </w:t>
      </w:r>
      <w:r w:rsidR="00AB62D2">
        <w:t xml:space="preserve">on target </w:t>
      </w:r>
      <w:r>
        <w:t xml:space="preserve">will be knowing when the new SF data model is mature enough to cover the fields needed for the interfaces. </w:t>
      </w:r>
      <w:r w:rsidR="00C84805">
        <w:t xml:space="preserve">While the data model for SF will be greater than the field needs for the interfaces, for this document purpose the concern is for the interface fields. </w:t>
      </w:r>
    </w:p>
    <w:p w:rsidR="00C84805" w:rsidP="0087014A" w:rsidRDefault="00C84805" w14:paraId="51A2A0F6" w14:textId="77777777"/>
    <w:p w:rsidR="00635EB1" w:rsidP="0087014A" w:rsidRDefault="000436A3" w14:paraId="6705E79D" w14:textId="18CA41AD">
      <w:r>
        <w:t>To</w:t>
      </w:r>
      <w:r w:rsidR="00C84805">
        <w:t xml:space="preserve"> facilitate the start of development the fields needed for the </w:t>
      </w:r>
      <w:r w:rsidR="00AB62D2">
        <w:t>existing</w:t>
      </w:r>
      <w:r w:rsidR="00C84805">
        <w:t xml:space="preserve"> interfaces need to be know</w:t>
      </w:r>
      <w:r w:rsidR="00D82876">
        <w:t>n</w:t>
      </w:r>
      <w:r w:rsidR="00C84805">
        <w:t xml:space="preserve"> from the start of the project. With a known list of existing integration fields, the functional design teams can focus early </w:t>
      </w:r>
      <w:r w:rsidR="00AB62D2">
        <w:t>for</w:t>
      </w:r>
      <w:r w:rsidR="00C84805">
        <w:t xml:space="preserve"> the inclusion of those fields. The integration team can use the list as a checklist and monitor what interfaces are ready for starting technical build phase. </w:t>
      </w:r>
    </w:p>
    <w:p w:rsidR="00EA43E5" w:rsidP="0087014A" w:rsidRDefault="00EA43E5" w14:paraId="6893619A" w14:textId="77777777"/>
    <w:p w:rsidR="00EA43E5" w:rsidP="0087014A" w:rsidRDefault="00D41119" w14:paraId="79143C8A" w14:textId="7DD368FE">
      <w:r>
        <w:t xml:space="preserve">Employee Data workbook </w:t>
      </w:r>
      <w:r w:rsidR="00EA43E5">
        <w:t>is designed and managed by the EC team</w:t>
      </w:r>
      <w:r>
        <w:t xml:space="preserve"> which will be used as </w:t>
      </w:r>
      <w:r w:rsidR="00D82876">
        <w:t xml:space="preserve">a </w:t>
      </w:r>
      <w:r>
        <w:t>reference for the Integration Team</w:t>
      </w:r>
      <w:r w:rsidR="00EA43E5">
        <w:t xml:space="preserve">. Target for a ‘stable’ </w:t>
      </w:r>
      <w:r>
        <w:t xml:space="preserve">Employee Data workbook </w:t>
      </w:r>
      <w:r w:rsidR="00EA43E5">
        <w:t xml:space="preserve">is mid Iteration 2. At that point </w:t>
      </w:r>
      <w:r>
        <w:t>most of</w:t>
      </w:r>
      <w:r w:rsidR="00EA43E5">
        <w:t xml:space="preserve"> the business needs will be include</w:t>
      </w:r>
      <w:r w:rsidR="007A2E27">
        <w:t>d</w:t>
      </w:r>
      <w:r w:rsidR="00EA43E5">
        <w:t>. Changing against the know</w:t>
      </w:r>
      <w:r>
        <w:t>n</w:t>
      </w:r>
      <w:r w:rsidR="00EA43E5">
        <w:t xml:space="preserve"> list of fields for integration will start </w:t>
      </w:r>
      <w:r w:rsidR="007A2E27">
        <w:t>at</w:t>
      </w:r>
      <w:r w:rsidR="00EA43E5">
        <w:t xml:space="preserve"> this point. Based on the results the project will determine the next steps to expand the </w:t>
      </w:r>
      <w:r>
        <w:t xml:space="preserve">Employee Data workbook </w:t>
      </w:r>
      <w:r w:rsidR="00EA43E5">
        <w:t xml:space="preserve">for integration’s remaining needs. </w:t>
      </w:r>
    </w:p>
    <w:p w:rsidR="006656D0" w:rsidP="0087014A" w:rsidRDefault="006656D0" w14:paraId="1863740B" w14:textId="77777777"/>
    <w:p w:rsidR="006656D0" w:rsidP="0087014A" w:rsidRDefault="006656D0" w14:paraId="3A6791DA" w14:textId="77777777">
      <w:r>
        <w:rPr>
          <w:noProof/>
        </w:rPr>
        <w:drawing>
          <wp:inline distT="0" distB="0" distL="0" distR="0" wp14:anchorId="3400FAFE" wp14:editId="65F10793">
            <wp:extent cx="3510951" cy="182637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0">
                      <a:extLst>
                        <a:ext uri="{28A0092B-C50C-407E-A947-70E740481C1C}">
                          <a14:useLocalDpi xmlns:a14="http://schemas.microsoft.com/office/drawing/2010/main" val="0"/>
                        </a:ext>
                      </a:extLst>
                    </a:blip>
                    <a:stretch>
                      <a:fillRect/>
                    </a:stretch>
                  </pic:blipFill>
                  <pic:spPr>
                    <a:xfrm>
                      <a:off x="0" y="0"/>
                      <a:ext cx="3510951" cy="1826370"/>
                    </a:xfrm>
                    <a:prstGeom prst="rect">
                      <a:avLst/>
                    </a:prstGeom>
                  </pic:spPr>
                </pic:pic>
              </a:graphicData>
            </a:graphic>
          </wp:inline>
        </w:drawing>
      </w:r>
    </w:p>
    <w:p w:rsidRPr="005662B9" w:rsidR="00635EB1" w:rsidP="00635EB1" w:rsidRDefault="00635EB1" w14:paraId="32533974" w14:textId="77777777">
      <w:pPr>
        <w:pStyle w:val="Heading3"/>
        <w:rPr>
          <w:rFonts w:asciiTheme="minorHAnsi" w:hAnsiTheme="minorHAnsi" w:cstheme="minorHAnsi"/>
        </w:rPr>
      </w:pPr>
      <w:bookmarkStart w:name="_Toc71562965" w:id="28"/>
      <w:r w:rsidRPr="005662B9">
        <w:rPr>
          <w:rFonts w:asciiTheme="minorHAnsi" w:hAnsiTheme="minorHAnsi" w:cstheme="minorHAnsi"/>
        </w:rPr>
        <w:t>Existing Functional Specifications</w:t>
      </w:r>
      <w:bookmarkEnd w:id="28"/>
    </w:p>
    <w:p w:rsidR="00635EB1" w:rsidP="00635EB1" w:rsidRDefault="00C84805" w14:paraId="3DCFE823" w14:textId="77777777">
      <w:r>
        <w:t xml:space="preserve">While there is to be some new integration requests, many are existing. The existing integrations will have the same functional expectations and therefore can re-use existing Functional Specifications (FS). It has been identified that not all existing FS exist (can be found), and/or the information is up to date.  </w:t>
      </w:r>
    </w:p>
    <w:p w:rsidR="00635EB1" w:rsidP="00635EB1" w:rsidRDefault="00635EB1" w14:paraId="6C096E1D" w14:textId="77777777"/>
    <w:p w:rsidRPr="00635EB1" w:rsidR="00C84805" w:rsidP="00635EB1" w:rsidRDefault="00C84805" w14:paraId="40D241DA" w14:textId="12C6D927">
      <w:r>
        <w:t xml:space="preserve">Other than resource capacity there is no reason that the collection, updating, and where needed reverse engineering of existing FS should not start even </w:t>
      </w:r>
      <w:r w:rsidR="00564A9B">
        <w:t>pre-project</w:t>
      </w:r>
      <w:r>
        <w:t>. With the goal of not delaying the project</w:t>
      </w:r>
      <w:r w:rsidR="00AB62D2">
        <w:t>,</w:t>
      </w:r>
      <w:r w:rsidR="000D2A2F">
        <w:t xml:space="preserve"> </w:t>
      </w:r>
      <w:r w:rsidR="00564A9B">
        <w:t xml:space="preserve">all FS should exist and be considered approved by the target date of the mature SF data model.  </w:t>
      </w:r>
    </w:p>
    <w:p w:rsidRPr="005662B9" w:rsidR="00E6460D" w:rsidP="00E6460D" w:rsidRDefault="00E6460D" w14:paraId="5D3510A6" w14:textId="77777777">
      <w:pPr>
        <w:pStyle w:val="Heading2"/>
        <w:rPr>
          <w:rFonts w:ascii="Calibri" w:hAnsi="Calibri" w:cs="Calibri"/>
        </w:rPr>
      </w:pPr>
      <w:bookmarkStart w:name="_Toc71562966" w:id="29"/>
      <w:r w:rsidRPr="005662B9">
        <w:rPr>
          <w:rFonts w:ascii="Calibri" w:hAnsi="Calibri" w:cs="Calibri"/>
        </w:rPr>
        <w:t>Start of Development</w:t>
      </w:r>
      <w:bookmarkEnd w:id="29"/>
    </w:p>
    <w:p w:rsidR="00EC3D7C" w:rsidP="0087014A" w:rsidRDefault="00EC3D7C" w14:paraId="57CCA2F2" w14:textId="77777777">
      <w:r>
        <w:t xml:space="preserve">Due to the nature of the agile SF methodology, the SF design process is fluid while the integration build would highly desire an early and stable SF </w:t>
      </w:r>
      <w:r w:rsidR="00AB62D2">
        <w:t xml:space="preserve">data </w:t>
      </w:r>
      <w:r>
        <w:t xml:space="preserve">design.  The intent will need to be to allow for the agile SF methodology to a point, focus on the data model, and then while not stopping changes, controlling them so impacts are discussed, and the technical teams are in the know.  </w:t>
      </w:r>
    </w:p>
    <w:p w:rsidR="00EC3D7C" w:rsidP="0087014A" w:rsidRDefault="00EC3D7C" w14:paraId="6093F44E" w14:textId="77777777"/>
    <w:p w:rsidR="00E6460D" w:rsidP="0087014A" w:rsidRDefault="00564A9B" w14:paraId="27103EBC" w14:textId="77777777">
      <w:r>
        <w:t xml:space="preserve">Start of development will be tagged heavily with the maturity of the data model. The date of maturity needs to be a date set at the start of the project and agreed upon by the functional design teams as they will need to help drive to this goal. </w:t>
      </w:r>
      <w:r w:rsidR="00EC3D7C">
        <w:t xml:space="preserve">The statement is mature data model not a complete data model. There will be a need to achieve a state of maturity and then monitor and control the process for completing and editing the data model. </w:t>
      </w:r>
    </w:p>
    <w:p w:rsidR="00117946" w:rsidP="0087014A" w:rsidRDefault="00117946" w14:paraId="35438971" w14:textId="77777777"/>
    <w:p w:rsidR="00117946" w:rsidP="0087014A" w:rsidRDefault="00EC3D7C" w14:paraId="7AFC710A" w14:textId="77777777">
      <w:r>
        <w:t xml:space="preserve">For development to start on </w:t>
      </w:r>
      <w:r w:rsidR="00AB62D2">
        <w:t>target</w:t>
      </w:r>
      <w:r>
        <w:t xml:space="preserve">, the following are critical to have ready in advance: </w:t>
      </w:r>
    </w:p>
    <w:p w:rsidR="00EC3D7C" w:rsidP="00D954DA" w:rsidRDefault="00EC3D7C" w14:paraId="4189874A" w14:textId="290FDCB6">
      <w:pPr>
        <w:pStyle w:val="ListParagraph"/>
        <w:numPr>
          <w:ilvl w:val="0"/>
          <w:numId w:val="4"/>
        </w:numPr>
      </w:pPr>
      <w:r>
        <w:t xml:space="preserve">Checklist of existing integration data fields </w:t>
      </w:r>
    </w:p>
    <w:p w:rsidR="00EC3D7C" w:rsidP="00D954DA" w:rsidRDefault="00EC3D7C" w14:paraId="5418090F" w14:textId="77777777">
      <w:pPr>
        <w:pStyle w:val="ListParagraph"/>
        <w:numPr>
          <w:ilvl w:val="0"/>
          <w:numId w:val="4"/>
        </w:numPr>
      </w:pPr>
      <w:r>
        <w:t>Mature SF data model</w:t>
      </w:r>
    </w:p>
    <w:p w:rsidR="00EC3D7C" w:rsidP="00D954DA" w:rsidRDefault="00EC3D7C" w14:paraId="392062DC" w14:textId="77777777">
      <w:pPr>
        <w:pStyle w:val="ListParagraph"/>
        <w:numPr>
          <w:ilvl w:val="0"/>
          <w:numId w:val="4"/>
        </w:numPr>
      </w:pPr>
      <w:r>
        <w:t xml:space="preserve">Change control process for editing the data model, changes are costly once development starts </w:t>
      </w:r>
    </w:p>
    <w:p w:rsidR="00EC3D7C" w:rsidP="00D954DA" w:rsidRDefault="00EC3D7C" w14:paraId="2A7D66AB" w14:textId="77777777">
      <w:pPr>
        <w:pStyle w:val="ListParagraph"/>
        <w:numPr>
          <w:ilvl w:val="0"/>
          <w:numId w:val="4"/>
        </w:numPr>
      </w:pPr>
      <w:r>
        <w:t xml:space="preserve">Testability – often integrations are designed and built based on the working existing production version.  Then often the non-production testing has different architecture where testing fails. Adjusting </w:t>
      </w:r>
      <w:r w:rsidR="00AB62D2">
        <w:t>interfaces</w:t>
      </w:r>
      <w:r>
        <w:t xml:space="preserve"> just for testability late in the testing phases can result in costly delays. </w:t>
      </w:r>
      <w:r w:rsidR="00283EFE">
        <w:t xml:space="preserve">Anomalies for testability need to be identified and accounted for early in the development cycle.  </w:t>
      </w:r>
    </w:p>
    <w:p w:rsidR="00283EFE" w:rsidP="00283EFE" w:rsidRDefault="00283EFE" w14:paraId="27D8724F" w14:textId="77777777"/>
    <w:p w:rsidR="00283EFE" w:rsidP="00283EFE" w:rsidRDefault="00283EFE" w14:paraId="35A5FF6A" w14:textId="77777777">
      <w:r>
        <w:t>The Integration Team need to be managed so that the pre-work is completed and the developers ready, and the</w:t>
      </w:r>
      <w:r w:rsidR="00AB62D2">
        <w:t>n</w:t>
      </w:r>
      <w:r>
        <w:t xml:space="preserve"> monitor the progress of the data model checklist for </w:t>
      </w:r>
      <w:r w:rsidR="00AB62D2">
        <w:t>targeting the start</w:t>
      </w:r>
      <w:r>
        <w:t xml:space="preserve"> of individual interfaces. Interfaces can then be assigned when the data model is mature for them. </w:t>
      </w:r>
    </w:p>
    <w:p w:rsidR="00283EFE" w:rsidP="00283EFE" w:rsidRDefault="00283EFE" w14:paraId="3C44609F" w14:textId="77777777"/>
    <w:p w:rsidR="00283EFE" w:rsidP="00283EFE" w:rsidRDefault="00283EFE" w14:paraId="263B88CF" w14:textId="77777777">
      <w:r>
        <w:t xml:space="preserve">The key to success at this point in the project is less pre-planning and driving to a date, and more being ready and monitoring for opportunities. </w:t>
      </w:r>
    </w:p>
    <w:p w:rsidRPr="005662B9" w:rsidR="00E6460D" w:rsidP="00E6460D" w:rsidRDefault="00E6460D" w14:paraId="54FC26E5" w14:textId="77777777">
      <w:pPr>
        <w:pStyle w:val="Heading2"/>
        <w:rPr>
          <w:rFonts w:asciiTheme="minorHAnsi" w:hAnsiTheme="minorHAnsi" w:cstheme="minorHAnsi"/>
        </w:rPr>
      </w:pPr>
      <w:bookmarkStart w:name="_Toc71562967" w:id="30"/>
      <w:r w:rsidRPr="005662B9">
        <w:rPr>
          <w:rFonts w:asciiTheme="minorHAnsi" w:hAnsiTheme="minorHAnsi" w:cstheme="minorHAnsi"/>
        </w:rPr>
        <w:t>Design</w:t>
      </w:r>
      <w:bookmarkEnd w:id="30"/>
    </w:p>
    <w:p w:rsidR="00E6460D" w:rsidP="0087014A" w:rsidRDefault="00F92770" w14:paraId="686CF3C9" w14:textId="71857B64">
      <w:r>
        <w:t>The integration design phase has two</w:t>
      </w:r>
      <w:r w:rsidR="00595C77">
        <w:t xml:space="preserve"> (2)</w:t>
      </w:r>
      <w:r w:rsidR="000D2A2F">
        <w:t xml:space="preserve"> </w:t>
      </w:r>
      <w:r w:rsidR="00595C77">
        <w:t>areas</w:t>
      </w:r>
      <w:r>
        <w:t xml:space="preserve">, an integration </w:t>
      </w:r>
      <w:r w:rsidR="006F40FB">
        <w:t>inventory,</w:t>
      </w:r>
      <w:r>
        <w:t xml:space="preserve"> and functional specifications. </w:t>
      </w:r>
    </w:p>
    <w:p w:rsidR="00F92770" w:rsidP="0087014A" w:rsidRDefault="00F92770" w14:paraId="36D142A2" w14:textId="77777777"/>
    <w:p w:rsidR="00595C77" w:rsidP="0087014A" w:rsidRDefault="00595C77" w14:paraId="14F607D0" w14:textId="77777777">
      <w:r>
        <w:t xml:space="preserve">For more details on staffing and resource roles and responsibilities see section </w:t>
      </w:r>
      <w:r w:rsidRPr="007C6CD8">
        <w:t>6</w:t>
      </w:r>
      <w:r>
        <w:t>.</w:t>
      </w:r>
    </w:p>
    <w:p w:rsidRPr="005662B9" w:rsidR="00FC2F4B" w:rsidP="00FC2F4B" w:rsidRDefault="00FC2F4B" w14:paraId="3D966A90" w14:textId="77777777">
      <w:pPr>
        <w:pStyle w:val="Heading3"/>
        <w:rPr>
          <w:rFonts w:asciiTheme="minorHAnsi" w:hAnsiTheme="minorHAnsi" w:cstheme="minorHAnsi"/>
        </w:rPr>
      </w:pPr>
      <w:bookmarkStart w:name="_Toc71562968" w:id="31"/>
      <w:r w:rsidRPr="005662B9">
        <w:rPr>
          <w:rFonts w:asciiTheme="minorHAnsi" w:hAnsiTheme="minorHAnsi" w:cstheme="minorHAnsi"/>
        </w:rPr>
        <w:t>Change Control</w:t>
      </w:r>
      <w:bookmarkEnd w:id="31"/>
    </w:p>
    <w:p w:rsidR="00FC2F4B" w:rsidP="00FC2F4B" w:rsidRDefault="00FC2F4B" w14:paraId="4E82F266" w14:textId="5122D8B3">
      <w:r>
        <w:t>Due to the agile nature of the SF design methodology, changes in the data model and data values will change after develop</w:t>
      </w:r>
      <w:r w:rsidR="00CE38F0">
        <w:t>ment</w:t>
      </w:r>
      <w:r>
        <w:t xml:space="preserve"> starts. Planning and strategy are needed to evaluate </w:t>
      </w:r>
      <w:r w:rsidR="00AB62D2">
        <w:t xml:space="preserve">changes </w:t>
      </w:r>
      <w:r>
        <w:t xml:space="preserve">and react quickly. </w:t>
      </w:r>
    </w:p>
    <w:p w:rsidR="00FC2F4B" w:rsidP="00FC2F4B" w:rsidRDefault="00FC2F4B" w14:paraId="109A15F7" w14:textId="77777777"/>
    <w:p w:rsidRPr="00FC2F4B" w:rsidR="00FC2F4B" w:rsidP="00FC2F4B" w:rsidRDefault="00FC2F4B" w14:paraId="02494F38" w14:textId="77777777">
      <w:r>
        <w:t>The starting inventory of each field for each</w:t>
      </w:r>
      <w:r w:rsidR="00AB62D2">
        <w:t xml:space="preserve"> existing </w:t>
      </w:r>
      <w:r>
        <w:t>interface need</w:t>
      </w:r>
      <w:r w:rsidR="00AB62D2">
        <w:t>s</w:t>
      </w:r>
      <w:r>
        <w:t xml:space="preserve"> to be maintained as a single document throughout the project. </w:t>
      </w:r>
    </w:p>
    <w:p w:rsidRPr="005662B9" w:rsidR="002C2239" w:rsidP="00D17F95" w:rsidRDefault="00D17F95" w14:paraId="5170CA72" w14:textId="77777777">
      <w:pPr>
        <w:pStyle w:val="Heading3"/>
        <w:rPr>
          <w:rFonts w:asciiTheme="minorHAnsi" w:hAnsiTheme="minorHAnsi" w:cstheme="minorHAnsi"/>
        </w:rPr>
      </w:pPr>
      <w:bookmarkStart w:name="_Toc71562969" w:id="32"/>
      <w:r w:rsidRPr="005662B9">
        <w:rPr>
          <w:rFonts w:asciiTheme="minorHAnsi" w:hAnsiTheme="minorHAnsi" w:cstheme="minorHAnsi"/>
        </w:rPr>
        <w:t>Functional Speciation (FS)</w:t>
      </w:r>
      <w:bookmarkEnd w:id="32"/>
    </w:p>
    <w:p w:rsidR="002C2239" w:rsidP="0087014A" w:rsidRDefault="000436A3" w14:paraId="6F134C9B" w14:textId="77777777">
      <w:r>
        <w:t>Also,</w:t>
      </w:r>
      <w:r w:rsidR="00D17F95">
        <w:t xml:space="preserve"> see 3.1.3</w:t>
      </w:r>
      <w:r w:rsidR="00021605">
        <w:t xml:space="preserve"> about existing FS. </w:t>
      </w:r>
    </w:p>
    <w:p w:rsidR="00D17F95" w:rsidP="0087014A" w:rsidRDefault="00D17F95" w14:paraId="526EDB4E" w14:textId="77777777"/>
    <w:p w:rsidR="00D17F95" w:rsidP="0087014A" w:rsidRDefault="00D17F95" w14:paraId="01E02910" w14:textId="77777777">
      <w:r>
        <w:t xml:space="preserve">An approved FS will be needed for each interface to be built. </w:t>
      </w:r>
      <w:r w:rsidR="001277CB">
        <w:t xml:space="preserve">The definition of approved is to be determined by </w:t>
      </w:r>
      <w:r w:rsidR="002B36AC">
        <w:t>Tenneco</w:t>
      </w:r>
      <w:r w:rsidR="001277CB">
        <w:t xml:space="preserve">. </w:t>
      </w:r>
      <w:r w:rsidR="00F92770">
        <w:t xml:space="preserve">Where available existing and up to date FS can be used. Where not available, or for new integrations, a new FS will need to be created. </w:t>
      </w:r>
    </w:p>
    <w:p w:rsidR="00E6460D" w:rsidP="0087014A" w:rsidRDefault="00E6460D" w14:paraId="0F94099B" w14:textId="77777777"/>
    <w:p w:rsidR="00F92770" w:rsidP="0087014A" w:rsidRDefault="00F92770" w14:paraId="3D413B07" w14:textId="77777777">
      <w:r>
        <w:t xml:space="preserve">Templates for new FS will need to be identified at the start of the project. Review, approval, and change control procedures will need to be defined at the start of the project.  </w:t>
      </w:r>
    </w:p>
    <w:p w:rsidR="006F71BD" w:rsidP="0087014A" w:rsidRDefault="006F71BD" w14:paraId="0A826379" w14:textId="77777777"/>
    <w:p w:rsidR="006F71BD" w:rsidP="0087014A" w:rsidRDefault="006F71BD" w14:paraId="472EC9F6" w14:textId="77777777">
      <w:r>
        <w:t xml:space="preserve">Note: </w:t>
      </w:r>
      <w:r w:rsidR="007A2E27">
        <w:t>A</w:t>
      </w:r>
      <w:r>
        <w:t xml:space="preserve">s a document template FS and TS are a single document with creation and approval processes separate by section. </w:t>
      </w:r>
    </w:p>
    <w:p w:rsidRPr="005662B9" w:rsidR="00E6460D" w:rsidP="00E6460D" w:rsidRDefault="00E6460D" w14:paraId="6906B443" w14:textId="77777777">
      <w:pPr>
        <w:pStyle w:val="Heading2"/>
        <w:rPr>
          <w:rFonts w:asciiTheme="minorHAnsi" w:hAnsiTheme="minorHAnsi" w:cstheme="minorHAnsi"/>
        </w:rPr>
      </w:pPr>
      <w:bookmarkStart w:name="_Toc71562970" w:id="33"/>
      <w:r w:rsidRPr="005662B9">
        <w:rPr>
          <w:rFonts w:asciiTheme="minorHAnsi" w:hAnsiTheme="minorHAnsi" w:cstheme="minorHAnsi"/>
        </w:rPr>
        <w:t>Build / Unit Test</w:t>
      </w:r>
      <w:bookmarkEnd w:id="33"/>
    </w:p>
    <w:p w:rsidR="00E6460D" w:rsidP="0087014A" w:rsidRDefault="00F92770" w14:paraId="413E5CA2" w14:textId="28DB9D72">
      <w:r>
        <w:t xml:space="preserve">The build phase has </w:t>
      </w:r>
      <w:r w:rsidR="00595C77">
        <w:t>three (3)</w:t>
      </w:r>
      <w:r w:rsidR="000D2A2F">
        <w:t xml:space="preserve"> </w:t>
      </w:r>
      <w:r w:rsidR="00595C77">
        <w:t xml:space="preserve">areas, technical specifications (TS), build, and unit testing. </w:t>
      </w:r>
    </w:p>
    <w:p w:rsidR="00F92770" w:rsidP="0087014A" w:rsidRDefault="00F92770" w14:paraId="10749B14" w14:textId="77777777"/>
    <w:p w:rsidR="00595C77" w:rsidP="00595C77" w:rsidRDefault="00595C77" w14:paraId="646E1B24" w14:textId="77777777">
      <w:r>
        <w:t xml:space="preserve">For more details </w:t>
      </w:r>
      <w:r w:rsidR="00E85150">
        <w:t>r</w:t>
      </w:r>
      <w:r>
        <w:t xml:space="preserve">esource roles and responsibilities see section </w:t>
      </w:r>
      <w:r w:rsidR="00E85150">
        <w:t>8</w:t>
      </w:r>
      <w:r>
        <w:t>.</w:t>
      </w:r>
    </w:p>
    <w:p w:rsidR="00483DBD" w:rsidP="00595C77" w:rsidRDefault="00483DBD" w14:paraId="6F141BDA" w14:textId="77777777"/>
    <w:p w:rsidRPr="00C8585D" w:rsidR="00483DBD" w:rsidP="00483DBD" w:rsidRDefault="00483DBD" w14:paraId="717D69FC" w14:textId="758DE0CE">
      <w:r>
        <w:t>Highly recommended that all resources take the SuccessFactors training on the SuccessFactors API’s. Minimal</w:t>
      </w:r>
      <w:r w:rsidR="00CE38F0">
        <w:t>ly</w:t>
      </w:r>
      <w:r>
        <w:t xml:space="preserve"> read the published documentations. All integration interaction with SuccessFactors will be via APIs. Selecting the best API to start development is important. </w:t>
      </w:r>
    </w:p>
    <w:p w:rsidRPr="005662B9" w:rsidR="00595C77" w:rsidP="00595C77" w:rsidRDefault="00595C77" w14:paraId="7357E90C" w14:textId="77777777">
      <w:pPr>
        <w:pStyle w:val="Heading3"/>
        <w:rPr>
          <w:rFonts w:asciiTheme="minorHAnsi" w:hAnsiTheme="minorHAnsi" w:cstheme="minorHAnsi"/>
        </w:rPr>
      </w:pPr>
      <w:bookmarkStart w:name="_Toc71562971" w:id="34"/>
      <w:r w:rsidRPr="005662B9">
        <w:rPr>
          <w:rFonts w:asciiTheme="minorHAnsi" w:hAnsiTheme="minorHAnsi" w:cstheme="minorHAnsi"/>
        </w:rPr>
        <w:t>Technical Specifications (TS)</w:t>
      </w:r>
      <w:bookmarkEnd w:id="34"/>
    </w:p>
    <w:p w:rsidR="00E6460D" w:rsidP="0087014A" w:rsidRDefault="00595C77" w14:paraId="0E945EFC" w14:textId="77777777">
      <w:r>
        <w:t xml:space="preserve">All integrations in scope as defined by the </w:t>
      </w:r>
      <w:r w:rsidR="0086198C">
        <w:t>Integration Inventory will requ</w:t>
      </w:r>
      <w:r w:rsidR="005241E8">
        <w:t>ire a TS.  Once an individual interface has been selected for development start, based on the data model checklist, the first step i</w:t>
      </w:r>
      <w:r w:rsidR="00021605">
        <w:t>s</w:t>
      </w:r>
      <w:r w:rsidR="005241E8">
        <w:t xml:space="preserve"> to document the technical aspects needed to solve the requirements as defined by the FS. </w:t>
      </w:r>
    </w:p>
    <w:p w:rsidR="005241E8" w:rsidP="0087014A" w:rsidRDefault="005241E8" w14:paraId="6D0C9321" w14:textId="77777777"/>
    <w:p w:rsidR="005241E8" w:rsidP="0087014A" w:rsidRDefault="005241E8" w14:paraId="167551ED" w14:textId="77777777">
      <w:r>
        <w:t xml:space="preserve">Template and approval process </w:t>
      </w:r>
      <w:r w:rsidR="00021605">
        <w:t xml:space="preserve">for TS </w:t>
      </w:r>
      <w:r>
        <w:t xml:space="preserve">to be determined at start of project. </w:t>
      </w:r>
    </w:p>
    <w:p w:rsidR="006F71BD" w:rsidP="0087014A" w:rsidRDefault="006F71BD" w14:paraId="2DD4AB2B" w14:textId="77777777"/>
    <w:p w:rsidR="00790129" w:rsidP="00790129" w:rsidRDefault="006F71BD" w14:paraId="52B761B1" w14:textId="6BAFABBF">
      <w:r>
        <w:t xml:space="preserve">Note: </w:t>
      </w:r>
      <w:r w:rsidR="00790129">
        <w:t>Technical Specifications will not be fully complete before initiating development. However, they will define the</w:t>
      </w:r>
      <w:r w:rsidR="00CE38F0">
        <w:t xml:space="preserve"> integration.</w:t>
      </w:r>
      <w:r w:rsidR="00790129">
        <w:t xml:space="preserve"> Due to the nature of the SF APIs and their usage, plus an often ‘in-flux’ data model, its common that the TS cannot be fully complete prior to development starting with any integration. </w:t>
      </w:r>
    </w:p>
    <w:p w:rsidRPr="005662B9" w:rsidR="00595C77" w:rsidP="00595C77" w:rsidRDefault="00595C77" w14:paraId="602BB1AB" w14:textId="77777777">
      <w:pPr>
        <w:pStyle w:val="Heading3"/>
        <w:rPr>
          <w:rFonts w:asciiTheme="minorHAnsi" w:hAnsiTheme="minorHAnsi" w:cstheme="minorHAnsi"/>
        </w:rPr>
      </w:pPr>
      <w:bookmarkStart w:name="_Toc71562972" w:id="35"/>
      <w:r w:rsidRPr="005662B9">
        <w:rPr>
          <w:rFonts w:asciiTheme="minorHAnsi" w:hAnsiTheme="minorHAnsi" w:cstheme="minorHAnsi"/>
        </w:rPr>
        <w:t>Build</w:t>
      </w:r>
      <w:bookmarkEnd w:id="35"/>
    </w:p>
    <w:p w:rsidR="005241E8" w:rsidP="0087014A" w:rsidRDefault="005241E8" w14:paraId="074BDC52" w14:textId="77777777">
      <w:r>
        <w:t xml:space="preserve">Relationship of the start of build (coding) and the maturity of the TS is a decision to be made before the targeted start of build date. </w:t>
      </w:r>
      <w:r w:rsidR="006C3890">
        <w:t>Due</w:t>
      </w:r>
      <w:r>
        <w:t xml:space="preserve"> to the agile nature of these SaaS projects, </w:t>
      </w:r>
      <w:r w:rsidR="00021605">
        <w:t>it’s</w:t>
      </w:r>
      <w:r>
        <w:t xml:space="preserve"> common for the TS to be a work in progress along with development. While some aspects, such as field mapping, should be completed prior to build, others such as value mapping and calling API properties will not be clear until development is underway. </w:t>
      </w:r>
    </w:p>
    <w:p w:rsidR="005241E8" w:rsidP="0087014A" w:rsidRDefault="005241E8" w14:paraId="044FD82F" w14:textId="77777777"/>
    <w:p w:rsidR="00595C77" w:rsidP="0087014A" w:rsidRDefault="005241E8" w14:paraId="062544DD" w14:textId="347BD6DE">
      <w:r>
        <w:t xml:space="preserve">Build is a stage </w:t>
      </w:r>
      <w:r w:rsidR="00CE38F0">
        <w:t>where</w:t>
      </w:r>
      <w:r>
        <w:t xml:space="preserve"> physical activities are being conducted in the applications. Up to this point its paperwork and planning. </w:t>
      </w:r>
    </w:p>
    <w:p w:rsidRPr="005662B9" w:rsidR="00595C77" w:rsidP="00595C77" w:rsidRDefault="00595C77" w14:paraId="5ECF9831" w14:textId="77777777">
      <w:pPr>
        <w:pStyle w:val="Heading3"/>
        <w:rPr>
          <w:rFonts w:asciiTheme="minorHAnsi" w:hAnsiTheme="minorHAnsi" w:cstheme="minorHAnsi"/>
        </w:rPr>
      </w:pPr>
      <w:bookmarkStart w:name="_Toc71562973" w:id="36"/>
      <w:r w:rsidRPr="005662B9">
        <w:rPr>
          <w:rFonts w:asciiTheme="minorHAnsi" w:hAnsiTheme="minorHAnsi" w:cstheme="minorHAnsi"/>
        </w:rPr>
        <w:t>Unit Testing</w:t>
      </w:r>
      <w:bookmarkEnd w:id="36"/>
    </w:p>
    <w:p w:rsidR="00595C77" w:rsidP="0087014A" w:rsidRDefault="005241E8" w14:paraId="5D0E7BB2" w14:textId="37DCC7A1">
      <w:r>
        <w:t>Unit testing is conducted by the developer with minimal involvement of other</w:t>
      </w:r>
      <w:r w:rsidR="00021605">
        <w:t xml:space="preserve"> resources</w:t>
      </w:r>
      <w:r>
        <w:t xml:space="preserve">. </w:t>
      </w:r>
      <w:r w:rsidR="00021605">
        <w:t>Th</w:t>
      </w:r>
      <w:r w:rsidR="00CE38F0">
        <w:t>is</w:t>
      </w:r>
      <w:r>
        <w:t xml:space="preserve"> early testing is generally utilizing an SF environment with minimal data. Due to data needs the developer will need to engage with the functional team(s) for support in key entry of data needed for testing cases. </w:t>
      </w:r>
    </w:p>
    <w:p w:rsidR="007C2A4B" w:rsidP="0087014A" w:rsidRDefault="007C2A4B" w14:paraId="0FAC4B16" w14:textId="77777777"/>
    <w:p w:rsidR="007C2A4B" w:rsidP="0087014A" w:rsidRDefault="007C2A4B" w14:paraId="5FC9424A" w14:textId="2BE34148">
      <w:r>
        <w:t>Files created are not intended to be se</w:t>
      </w:r>
      <w:r w:rsidR="00CE38F0">
        <w:t>n</w:t>
      </w:r>
      <w:r>
        <w:t>t to vendor applications and there is no need to coordinate with vendors</w:t>
      </w:r>
      <w:r w:rsidR="00021605">
        <w:t xml:space="preserve"> for this stage</w:t>
      </w:r>
      <w:r>
        <w:t xml:space="preserve">. </w:t>
      </w:r>
    </w:p>
    <w:p w:rsidR="00595C77" w:rsidP="00D954DA" w:rsidRDefault="007C2A4B" w14:paraId="4700ECAB" w14:textId="77777777">
      <w:pPr>
        <w:pStyle w:val="ListParagraph"/>
        <w:numPr>
          <w:ilvl w:val="0"/>
          <w:numId w:val="5"/>
        </w:numPr>
      </w:pPr>
      <w:r>
        <w:t xml:space="preserve">Inbound – load files will need to be created manually based on the example version that should be in the TS. Editing of the file by the developers is expected based on the data within the SF environment at the time </w:t>
      </w:r>
    </w:p>
    <w:p w:rsidR="007C2A4B" w:rsidP="00D954DA" w:rsidRDefault="007C2A4B" w14:paraId="09844985" w14:textId="77777777">
      <w:pPr>
        <w:pStyle w:val="ListParagraph"/>
        <w:numPr>
          <w:ilvl w:val="0"/>
          <w:numId w:val="5"/>
        </w:numPr>
      </w:pPr>
      <w:r>
        <w:t xml:space="preserve">Outbound – files created are held and reviewed locally. </w:t>
      </w:r>
    </w:p>
    <w:p w:rsidR="007C2A4B" w:rsidP="0087014A" w:rsidRDefault="007C2A4B" w14:paraId="33052E49" w14:textId="77777777"/>
    <w:p w:rsidR="007C2A4B" w:rsidP="0087014A" w:rsidRDefault="007C2A4B" w14:paraId="68CD7E7C" w14:textId="77777777">
      <w:r>
        <w:t xml:space="preserve">Testing results and any action taken are only documented within the TS. No formal tracking, such as within Quality Center, is expected. This stage is for the confidence level of the developer. </w:t>
      </w:r>
    </w:p>
    <w:p w:rsidR="00595C77" w:rsidP="0087014A" w:rsidRDefault="00595C77" w14:paraId="2E7A3E54" w14:textId="77777777"/>
    <w:p w:rsidR="007C2A4B" w:rsidP="0087014A" w:rsidRDefault="007C2A4B" w14:paraId="22B5E9D8" w14:textId="77777777">
      <w:r>
        <w:t xml:space="preserve">Note: for more information about any testing refer to the project’s Testing Strategy. </w:t>
      </w:r>
    </w:p>
    <w:p w:rsidRPr="005662B9" w:rsidR="00E6460D" w:rsidP="00E6460D" w:rsidRDefault="00E6460D" w14:paraId="37D8C854" w14:textId="77777777">
      <w:pPr>
        <w:pStyle w:val="Heading2"/>
        <w:rPr>
          <w:rFonts w:asciiTheme="minorHAnsi" w:hAnsiTheme="minorHAnsi" w:cstheme="minorHAnsi"/>
        </w:rPr>
      </w:pPr>
      <w:bookmarkStart w:name="_Toc71562974" w:id="37"/>
      <w:r w:rsidRPr="005662B9">
        <w:rPr>
          <w:rFonts w:asciiTheme="minorHAnsi" w:hAnsiTheme="minorHAnsi" w:cstheme="minorHAnsi"/>
        </w:rPr>
        <w:t>String Testing</w:t>
      </w:r>
      <w:bookmarkEnd w:id="37"/>
    </w:p>
    <w:p w:rsidR="00E6460D" w:rsidP="0087014A" w:rsidRDefault="006061C2" w14:paraId="128A1596" w14:textId="77777777">
      <w:r>
        <w:t xml:space="preserve">String testing is to establish and validate the connectivity with the </w:t>
      </w:r>
      <w:r w:rsidR="000436A3">
        <w:t>vendor’s</w:t>
      </w:r>
      <w:r>
        <w:t xml:space="preserve"> environment. Up to this point no integration has been exchange</w:t>
      </w:r>
      <w:r w:rsidR="001A150F">
        <w:t>d</w:t>
      </w:r>
      <w:r>
        <w:t xml:space="preserve"> with the vendor applications. At this stage the results are only looking to validate connectivity, not the format or contents of the integration package (mostly files but could be other methods).  While each vendor has been engaged for design and planning purposes, this is the first stage when some positive validating is expected from the vendor, that being a positive connection. </w:t>
      </w:r>
    </w:p>
    <w:p w:rsidR="006061C2" w:rsidP="0087014A" w:rsidRDefault="006061C2" w14:paraId="566AD184" w14:textId="77777777">
      <w:r>
        <w:t xml:space="preserve">Note that in many cases this string test is for a testing/quality environment. Additional string testing for production environments will be needed at the go-live phase. </w:t>
      </w:r>
    </w:p>
    <w:p w:rsidRPr="005662B9" w:rsidR="00E6460D" w:rsidP="00E6460D" w:rsidRDefault="00E6460D" w14:paraId="5AF48D5E" w14:textId="77777777">
      <w:pPr>
        <w:pStyle w:val="Heading2"/>
        <w:rPr>
          <w:rFonts w:asciiTheme="minorHAnsi" w:hAnsiTheme="minorHAnsi" w:cstheme="minorHAnsi"/>
        </w:rPr>
      </w:pPr>
      <w:bookmarkStart w:name="_Toc71562975" w:id="38"/>
      <w:r w:rsidRPr="005662B9">
        <w:rPr>
          <w:rFonts w:asciiTheme="minorHAnsi" w:hAnsiTheme="minorHAnsi" w:cstheme="minorHAnsi"/>
        </w:rPr>
        <w:t>Formal Testing</w:t>
      </w:r>
      <w:bookmarkEnd w:id="38"/>
    </w:p>
    <w:p w:rsidR="00E6460D" w:rsidP="0087014A" w:rsidRDefault="006061C2" w14:paraId="72E035DF" w14:textId="77777777">
      <w:r>
        <w:t xml:space="preserve">There will be </w:t>
      </w:r>
      <w:r w:rsidR="00C82C38">
        <w:t xml:space="preserve">cycles of formal testing as defined in the project’s Testing Strategy.  How many, entry exit criteria, and results tracking will be defined in the project’s Testing Strategy. </w:t>
      </w:r>
    </w:p>
    <w:p w:rsidRPr="005662B9" w:rsidR="00C82C38" w:rsidP="00C82C38" w:rsidRDefault="00C82C38" w14:paraId="1E7FAD57" w14:textId="77777777">
      <w:pPr>
        <w:pStyle w:val="Heading3"/>
        <w:rPr>
          <w:rFonts w:asciiTheme="minorHAnsi" w:hAnsiTheme="minorHAnsi" w:cstheme="minorHAnsi"/>
        </w:rPr>
      </w:pPr>
      <w:bookmarkStart w:name="_Toc71562976" w:id="39"/>
      <w:r w:rsidRPr="005662B9">
        <w:rPr>
          <w:rFonts w:asciiTheme="minorHAnsi" w:hAnsiTheme="minorHAnsi" w:cstheme="minorHAnsi"/>
        </w:rPr>
        <w:t>Tester</w:t>
      </w:r>
      <w:bookmarkEnd w:id="39"/>
    </w:p>
    <w:p w:rsidR="00C82C38" w:rsidP="0087014A" w:rsidRDefault="00C82C38" w14:paraId="2329A9DD" w14:textId="77777777">
      <w:r>
        <w:t>For this document the critical difference is the resource participants. The developer must not be the tester</w:t>
      </w:r>
      <w:r w:rsidR="001A150F">
        <w:t xml:space="preserve"> for formal testing</w:t>
      </w:r>
      <w:r>
        <w:t xml:space="preserve">. As such there will need to be planning to educate the assigned tester on how to execute the </w:t>
      </w:r>
      <w:r w:rsidR="001A150F">
        <w:t xml:space="preserve">assigned </w:t>
      </w:r>
      <w:r>
        <w:t xml:space="preserve">integrations.  </w:t>
      </w:r>
    </w:p>
    <w:p w:rsidRPr="005662B9" w:rsidR="00C82C38" w:rsidP="00C82C38" w:rsidRDefault="00C82C38" w14:paraId="10665329" w14:textId="77777777">
      <w:pPr>
        <w:pStyle w:val="Heading3"/>
        <w:rPr>
          <w:rFonts w:asciiTheme="minorHAnsi" w:hAnsiTheme="minorHAnsi" w:cstheme="minorHAnsi"/>
        </w:rPr>
      </w:pPr>
      <w:bookmarkStart w:name="_Toc71562977" w:id="40"/>
      <w:r w:rsidRPr="005662B9">
        <w:rPr>
          <w:rFonts w:asciiTheme="minorHAnsi" w:hAnsiTheme="minorHAnsi" w:cstheme="minorHAnsi"/>
        </w:rPr>
        <w:t>Vendor Validation</w:t>
      </w:r>
      <w:bookmarkEnd w:id="40"/>
    </w:p>
    <w:p w:rsidR="00C82C38" w:rsidP="0087014A" w:rsidRDefault="00C82C38" w14:paraId="4091177F" w14:textId="01B05BF6">
      <w:r>
        <w:t xml:space="preserve">The requirements for the formality of the vendor sign off will be defined in the project’s Testing Strategy. Regardless of the signoff, at this stage there will be </w:t>
      </w:r>
      <w:r w:rsidR="001C07A7">
        <w:t xml:space="preserve">a </w:t>
      </w:r>
      <w:r>
        <w:t xml:space="preserve">need for tight coordination with the vendor for integration exchange. </w:t>
      </w:r>
      <w:r w:rsidR="001A150F">
        <w:t>By</w:t>
      </w:r>
      <w:r>
        <w:t xml:space="preserve"> this point the lead time and testing windows with each vendor must be understood. If vendor environment refreshes are </w:t>
      </w:r>
      <w:r w:rsidR="00BA4E04">
        <w:t>needed,</w:t>
      </w:r>
      <w:r>
        <w:t xml:space="preserve"> they should be completed by this time. This stage has the higher bandwidth need from the Vendor Coordinator. </w:t>
      </w:r>
    </w:p>
    <w:p w:rsidR="00C82C38" w:rsidP="0087014A" w:rsidRDefault="00C82C38" w14:paraId="193F478B" w14:textId="77777777"/>
    <w:p w:rsidR="00C82C38" w:rsidP="0087014A" w:rsidRDefault="00C82C38" w14:paraId="2BA86242" w14:textId="77777777">
      <w:r>
        <w:t xml:space="preserve">Experience speaking, this dependency and coordination needed with external project resources is the greatest risk to the project timeline. </w:t>
      </w:r>
    </w:p>
    <w:p w:rsidR="005E37D6" w:rsidP="0087014A" w:rsidRDefault="005E37D6" w14:paraId="75CE51BE" w14:textId="77777777"/>
    <w:p w:rsidR="005E37D6" w:rsidP="0087014A" w:rsidRDefault="005E37D6" w14:paraId="0722E914" w14:textId="77777777">
      <w:r>
        <w:t xml:space="preserve">In some cases, the vendor will not have a testing/quality environment. In these cases, the file created may not actually be validated by loading. Strategy for how the file will be validated is needed before the build phase as alternate file handing based on the testing phase will need to be included. </w:t>
      </w:r>
    </w:p>
    <w:p w:rsidR="00C82C38" w:rsidP="0087014A" w:rsidRDefault="00C82C38" w14:paraId="61544BE7" w14:textId="77777777"/>
    <w:p w:rsidRPr="005662B9" w:rsidR="00E6460D" w:rsidP="002C2239" w:rsidRDefault="002C2239" w14:paraId="79F0BA20" w14:textId="77777777">
      <w:pPr>
        <w:pStyle w:val="Heading1"/>
        <w:rPr>
          <w:rFonts w:asciiTheme="minorHAnsi" w:hAnsiTheme="minorHAnsi" w:cstheme="minorHAnsi"/>
        </w:rPr>
      </w:pPr>
      <w:bookmarkStart w:name="_Toc71562978" w:id="41"/>
      <w:r w:rsidRPr="005662B9">
        <w:rPr>
          <w:rFonts w:asciiTheme="minorHAnsi" w:hAnsiTheme="minorHAnsi" w:cstheme="minorHAnsi"/>
        </w:rPr>
        <w:t>Critical Design Aspects</w:t>
      </w:r>
      <w:bookmarkEnd w:id="41"/>
    </w:p>
    <w:p w:rsidRPr="005662B9" w:rsidR="002C2239" w:rsidP="002C2239" w:rsidRDefault="002C2239" w14:paraId="23215C55" w14:textId="77777777">
      <w:pPr>
        <w:pStyle w:val="Heading2"/>
        <w:rPr>
          <w:rFonts w:asciiTheme="minorHAnsi" w:hAnsiTheme="minorHAnsi" w:cstheme="minorHAnsi"/>
        </w:rPr>
      </w:pPr>
      <w:bookmarkStart w:name="_Toc71562979" w:id="42"/>
      <w:r w:rsidRPr="005662B9">
        <w:rPr>
          <w:rFonts w:asciiTheme="minorHAnsi" w:hAnsiTheme="minorHAnsi" w:cstheme="minorHAnsi"/>
        </w:rPr>
        <w:t>Design Decisions</w:t>
      </w:r>
      <w:bookmarkEnd w:id="42"/>
    </w:p>
    <w:p w:rsidR="002C2239" w:rsidP="002C2239" w:rsidRDefault="00B369BB" w14:paraId="51DFE259" w14:textId="33393EF5">
      <w:r>
        <w:t xml:space="preserve">While each interface build </w:t>
      </w:r>
      <w:r w:rsidR="001C07A7">
        <w:t xml:space="preserve">is </w:t>
      </w:r>
      <w:r>
        <w:t xml:space="preserve">based on their unique requirements, there are two topics that should be standard </w:t>
      </w:r>
      <w:r w:rsidR="00C57890">
        <w:t xml:space="preserve">across all </w:t>
      </w:r>
      <w:r w:rsidR="00C603C3">
        <w:t>interfaces:</w:t>
      </w:r>
      <w:r w:rsidR="00C57890">
        <w:t xml:space="preserve"> value translation and notifications. </w:t>
      </w:r>
    </w:p>
    <w:p w:rsidR="002C2239" w:rsidP="002C2239" w:rsidRDefault="002C2239" w14:paraId="14FB5663" w14:textId="77777777"/>
    <w:p w:rsidRPr="005662B9" w:rsidR="002C2239" w:rsidP="002C2239" w:rsidRDefault="002C2239" w14:paraId="092DD694" w14:textId="77777777">
      <w:pPr>
        <w:pStyle w:val="Heading3"/>
        <w:rPr>
          <w:rFonts w:asciiTheme="minorHAnsi" w:hAnsiTheme="minorHAnsi" w:cstheme="minorHAnsi"/>
        </w:rPr>
      </w:pPr>
      <w:bookmarkStart w:name="_Toc71562980" w:id="43"/>
      <w:r w:rsidRPr="005662B9">
        <w:rPr>
          <w:rFonts w:asciiTheme="minorHAnsi" w:hAnsiTheme="minorHAnsi" w:cstheme="minorHAnsi"/>
        </w:rPr>
        <w:t xml:space="preserve">Value </w:t>
      </w:r>
      <w:r w:rsidRPr="005662B9" w:rsidR="00C57890">
        <w:rPr>
          <w:rFonts w:asciiTheme="minorHAnsi" w:hAnsiTheme="minorHAnsi" w:cstheme="minorHAnsi"/>
        </w:rPr>
        <w:t>Translation</w:t>
      </w:r>
      <w:bookmarkEnd w:id="43"/>
    </w:p>
    <w:p w:rsidR="002C2239" w:rsidP="002C2239" w:rsidRDefault="00C57890" w14:paraId="3E8DB199" w14:textId="51D050DD">
      <w:r>
        <w:t>Value mapping is where the SF contents of a fi</w:t>
      </w:r>
      <w:r w:rsidR="001C07A7">
        <w:t>e</w:t>
      </w:r>
      <w:r>
        <w:t xml:space="preserve">ld need different values at the receiving side and need a translation in flight. Reverse for inbound integrations.  The decision on where to house translation tables should be based on </w:t>
      </w:r>
      <w:r w:rsidR="001A150F">
        <w:t>how</w:t>
      </w:r>
      <w:r w:rsidR="00185911">
        <w:t xml:space="preserve"> support is desired. Who should manage the value translation table and where  that table </w:t>
      </w:r>
      <w:r w:rsidR="00F35FE6">
        <w:t>should reside</w:t>
      </w:r>
      <w:r w:rsidR="001A150F">
        <w:t xml:space="preserve"> for access and controls should be the primary factor. Ideally no coding </w:t>
      </w:r>
      <w:r w:rsidR="00A23123">
        <w:t xml:space="preserve">should be needed for value changes. </w:t>
      </w:r>
    </w:p>
    <w:p w:rsidR="00185911" w:rsidP="002C2239" w:rsidRDefault="00185911" w14:paraId="5CE31F82" w14:textId="77777777"/>
    <w:p w:rsidR="00185911" w:rsidP="002C2239" w:rsidRDefault="00185911" w14:paraId="103CB1C5" w14:textId="077C7B93">
      <w:r>
        <w:t xml:space="preserve">Recommendation is that the tables are custom Metadata Framework (MDF) objects in SuccessFactors. The translation logic for new or existing requirements can be maintained by a business owner. The table can be extracted real time via an API call during the interface execution. Knowing the need for these MDF objects in advance </w:t>
      </w:r>
      <w:r w:rsidR="00F35FE6">
        <w:t xml:space="preserve">is </w:t>
      </w:r>
      <w:r>
        <w:t xml:space="preserve">critical as the functional teams will need to know to create these as part of an integration soliton. </w:t>
      </w:r>
    </w:p>
    <w:p w:rsidR="00D17162" w:rsidP="002C2239" w:rsidRDefault="00D17162" w14:paraId="037C897E" w14:textId="77777777"/>
    <w:p w:rsidR="00D17162" w:rsidP="002C2239" w:rsidRDefault="00D17162" w14:paraId="5BB35FB8" w14:textId="77777777">
      <w:r>
        <w:t xml:space="preserve">No integration translations can be considered a final design until the Data Team has a final data migration design. </w:t>
      </w:r>
    </w:p>
    <w:p w:rsidRPr="005662B9" w:rsidR="002C2239" w:rsidP="002C2239" w:rsidRDefault="002C2239" w14:paraId="0B6BF17C" w14:textId="77777777">
      <w:pPr>
        <w:pStyle w:val="Heading3"/>
        <w:rPr>
          <w:rFonts w:asciiTheme="minorHAnsi" w:hAnsiTheme="minorHAnsi" w:cstheme="minorHAnsi"/>
        </w:rPr>
      </w:pPr>
      <w:bookmarkStart w:name="_Toc71562981" w:id="44"/>
      <w:r w:rsidRPr="005662B9">
        <w:rPr>
          <w:rFonts w:asciiTheme="minorHAnsi" w:hAnsiTheme="minorHAnsi" w:cstheme="minorHAnsi"/>
        </w:rPr>
        <w:t>Notifications</w:t>
      </w:r>
      <w:bookmarkEnd w:id="44"/>
    </w:p>
    <w:p w:rsidR="002C2239" w:rsidP="002C2239" w:rsidRDefault="003146D2" w14:paraId="471BDB24" w14:textId="2412E76B">
      <w:r>
        <w:t xml:space="preserve">Before the </w:t>
      </w:r>
      <w:r w:rsidR="00F35FE6">
        <w:t>b</w:t>
      </w:r>
      <w:r>
        <w:t>uild phase starts there need</w:t>
      </w:r>
      <w:r w:rsidR="00A23123">
        <w:t>s</w:t>
      </w:r>
      <w:r>
        <w:t xml:space="preserve"> to be an understood strategy on notifications during integration execution. Notifications can be on technical failures, bad data conditions, or just general status.  This strategy will help with consistency for better post go-live support. </w:t>
      </w:r>
      <w:r w:rsidR="00FB51E8">
        <w:t>Additionally,</w:t>
      </w:r>
      <w:r w:rsidR="00F35FE6">
        <w:t xml:space="preserve"> </w:t>
      </w:r>
      <w:r w:rsidR="00FB51E8">
        <w:t xml:space="preserve">the targets of notifications are different in the testing phase as they would be in a production environment. How to support testing notification needs to be designed and built into the interfaces. </w:t>
      </w:r>
    </w:p>
    <w:p w:rsidRPr="005662B9" w:rsidR="002C2239" w:rsidP="002C2239" w:rsidRDefault="002C2239" w14:paraId="12B2DDA8" w14:textId="77777777">
      <w:pPr>
        <w:pStyle w:val="Heading2"/>
        <w:rPr>
          <w:rFonts w:asciiTheme="minorHAnsi" w:hAnsiTheme="minorHAnsi" w:cstheme="minorHAnsi"/>
        </w:rPr>
      </w:pPr>
      <w:bookmarkStart w:name="_Toc71562982" w:id="45"/>
      <w:r w:rsidRPr="005662B9">
        <w:rPr>
          <w:rFonts w:asciiTheme="minorHAnsi" w:hAnsiTheme="minorHAnsi" w:cstheme="minorHAnsi"/>
        </w:rPr>
        <w:t>Effective Dates</w:t>
      </w:r>
      <w:bookmarkEnd w:id="45"/>
    </w:p>
    <w:p w:rsidR="002C2239" w:rsidP="002C2239" w:rsidRDefault="005E37D6" w14:paraId="72EE26E2" w14:textId="0444BA4F">
      <w:r>
        <w:t xml:space="preserve">While some </w:t>
      </w:r>
      <w:r w:rsidR="00D27D6A">
        <w:t xml:space="preserve">organizational and employee </w:t>
      </w:r>
      <w:r>
        <w:t xml:space="preserve">history will </w:t>
      </w:r>
      <w:r w:rsidR="006B35F6">
        <w:t>migrate</w:t>
      </w:r>
      <w:r w:rsidR="00D27D6A">
        <w:t xml:space="preserve"> from </w:t>
      </w:r>
      <w:r w:rsidR="009A7FA7">
        <w:t>SAP HCM</w:t>
      </w:r>
      <w:r w:rsidR="00D27D6A">
        <w:t xml:space="preserve"> to SuccessFactors, not all data elements and existing</w:t>
      </w:r>
      <w:r w:rsidR="00F35FE6">
        <w:t xml:space="preserve"> </w:t>
      </w:r>
      <w:r w:rsidR="00D74D4C">
        <w:t xml:space="preserve">SAP HCM </w:t>
      </w:r>
      <w:r w:rsidR="00D27D6A">
        <w:t xml:space="preserve">start dates will be migrated. </w:t>
      </w:r>
      <w:r w:rsidR="006B35F6">
        <w:t xml:space="preserve">An understanding of the Data Migration Strategy will be needed to successfully design the interface for the first execution and to be aware of vendor impacts. </w:t>
      </w:r>
    </w:p>
    <w:p w:rsidR="002C2239" w:rsidP="002C2239" w:rsidRDefault="002C2239" w14:paraId="3556966D" w14:textId="77777777"/>
    <w:p w:rsidR="006B35F6" w:rsidP="002C2239" w:rsidRDefault="006B35F6" w14:paraId="55D5A3D8" w14:textId="16AC6B52">
      <w:r>
        <w:t>At the point of go-live, many data elements will be migrated with the values that exi</w:t>
      </w:r>
      <w:r w:rsidR="00F35FE6">
        <w:t>s</w:t>
      </w:r>
      <w:r>
        <w:t xml:space="preserve">t in </w:t>
      </w:r>
      <w:r w:rsidR="009A7FA7">
        <w:t>SAP HCM</w:t>
      </w:r>
      <w:r>
        <w:t xml:space="preserve"> at that time, ex</w:t>
      </w:r>
      <w:r w:rsidR="00F35FE6">
        <w:t>c</w:t>
      </w:r>
      <w:r>
        <w:t>e</w:t>
      </w:r>
      <w:r w:rsidR="00F35FE6">
        <w:t>p</w:t>
      </w:r>
      <w:r>
        <w:t xml:space="preserve">t for the effective date. The effective date loaded into SF will be </w:t>
      </w:r>
      <w:r w:rsidR="006A2220">
        <w:t>that of the go-live date. The ‘new’ effective date in SF could be an impact to some vendors, even w</w:t>
      </w:r>
      <w:r w:rsidR="00F35FE6">
        <w:t>hen</w:t>
      </w:r>
      <w:r w:rsidR="006A2220">
        <w:t xml:space="preserve"> the file format and all other data are exact replicat</w:t>
      </w:r>
      <w:r w:rsidR="00F35FE6">
        <w:t>ion</w:t>
      </w:r>
      <w:r w:rsidR="006A2220">
        <w:t xml:space="preserve">s. </w:t>
      </w:r>
    </w:p>
    <w:p w:rsidR="00A23123" w:rsidP="002C2239" w:rsidRDefault="00A23123" w14:paraId="7FFB83E9" w14:textId="77777777"/>
    <w:p w:rsidR="00A23123" w:rsidP="00A23123" w:rsidRDefault="00A23123" w14:paraId="6F0077CE" w14:textId="5C78A90B">
      <w:r>
        <w:t>Example, assuming 0</w:t>
      </w:r>
      <w:r w:rsidR="00373535">
        <w:t>5</w:t>
      </w:r>
      <w:r>
        <w:t>/01/20</w:t>
      </w:r>
      <w:r w:rsidR="00912F60">
        <w:t>21</w:t>
      </w:r>
      <w:r>
        <w:t xml:space="preserve"> go-live date: In </w:t>
      </w:r>
      <w:r w:rsidR="009A7FA7">
        <w:t>SAP HCM</w:t>
      </w:r>
      <w:r>
        <w:t xml:space="preserve"> an employee has a row of data that was effective as of 10/25/20</w:t>
      </w:r>
      <w:r w:rsidR="00912F60">
        <w:t>20</w:t>
      </w:r>
      <w:r>
        <w:t>. The start date / effective date to be migrated into SF will be 0</w:t>
      </w:r>
      <w:r w:rsidR="00F35FE6">
        <w:t>5</w:t>
      </w:r>
      <w:r>
        <w:t>/01/20</w:t>
      </w:r>
      <w:r w:rsidR="00F35FE6">
        <w:t>21</w:t>
      </w:r>
      <w:r>
        <w:t xml:space="preserve">. The effective date of that row is not what was in </w:t>
      </w:r>
      <w:r w:rsidR="009A7FA7">
        <w:t>SAP HCM</w:t>
      </w:r>
      <w:r>
        <w:t xml:space="preserve"> and could impact vendors when sent on full files </w:t>
      </w:r>
      <w:r w:rsidR="00F35FE6">
        <w:t>where</w:t>
      </w:r>
      <w:r>
        <w:t xml:space="preserve"> 0</w:t>
      </w:r>
      <w:r w:rsidR="00912F60">
        <w:t>5</w:t>
      </w:r>
      <w:r>
        <w:t>/01/20</w:t>
      </w:r>
      <w:r w:rsidR="00912F60">
        <w:t>21</w:t>
      </w:r>
      <w:r>
        <w:t xml:space="preserve"> date is a new date.  </w:t>
      </w:r>
    </w:p>
    <w:p w:rsidRPr="005662B9" w:rsidR="00E6460D" w:rsidP="002C2239" w:rsidRDefault="002C2239" w14:paraId="000104EA" w14:textId="77777777">
      <w:pPr>
        <w:pStyle w:val="Heading2"/>
        <w:rPr>
          <w:rFonts w:asciiTheme="minorHAnsi" w:hAnsiTheme="minorHAnsi" w:cstheme="minorHAnsi"/>
        </w:rPr>
      </w:pPr>
      <w:bookmarkStart w:name="_Toc71562983" w:id="46"/>
      <w:r w:rsidRPr="005662B9">
        <w:rPr>
          <w:rFonts w:asciiTheme="minorHAnsi" w:hAnsiTheme="minorHAnsi" w:cstheme="minorHAnsi"/>
        </w:rPr>
        <w:t>Testability</w:t>
      </w:r>
      <w:bookmarkEnd w:id="46"/>
    </w:p>
    <w:p w:rsidR="005E37D6" w:rsidP="0087014A" w:rsidRDefault="006A2220" w14:paraId="422627DA" w14:textId="77777777">
      <w:r>
        <w:t xml:space="preserve">The two main areas for understanding are that of vendor testing/quality environments (section </w:t>
      </w:r>
      <w:r w:rsidR="00E74AFC">
        <w:t>5</w:t>
      </w:r>
      <w:r>
        <w:t xml:space="preserve">.6.2) and notifications (section </w:t>
      </w:r>
      <w:r w:rsidR="00E74AFC">
        <w:t>6</w:t>
      </w:r>
      <w:r w:rsidRPr="00EA43E5">
        <w:t>.1.2).</w:t>
      </w:r>
      <w:r>
        <w:t xml:space="preserve"> See the applicable sections for details. </w:t>
      </w:r>
    </w:p>
    <w:p w:rsidR="006A2220" w:rsidP="0087014A" w:rsidRDefault="006A2220" w14:paraId="4CD39B6E" w14:textId="77777777"/>
    <w:p w:rsidR="002C2239" w:rsidP="0087014A" w:rsidRDefault="006A2220" w14:paraId="6CFEAC5E" w14:textId="6FA9FEB6">
      <w:r>
        <w:t xml:space="preserve">This section reiterates the importance </w:t>
      </w:r>
      <w:r w:rsidR="00F35FE6">
        <w:t>of</w:t>
      </w:r>
      <w:r>
        <w:t xml:space="preserve"> understand</w:t>
      </w:r>
      <w:r w:rsidR="00F35FE6">
        <w:t>ing</w:t>
      </w:r>
      <w:r>
        <w:t xml:space="preserve"> the needs that will be different for non-production environments tha</w:t>
      </w:r>
      <w:r w:rsidR="00F35FE6">
        <w:t>n</w:t>
      </w:r>
      <w:r>
        <w:t xml:space="preserve"> what is needed on the production environment. </w:t>
      </w:r>
    </w:p>
    <w:p w:rsidRPr="005662B9" w:rsidR="00FC2F4B" w:rsidP="00FC2F4B" w:rsidRDefault="00FC2F4B" w14:paraId="01277116" w14:textId="77777777">
      <w:pPr>
        <w:pStyle w:val="Heading2"/>
        <w:rPr>
          <w:rFonts w:asciiTheme="minorHAnsi" w:hAnsiTheme="minorHAnsi" w:cstheme="minorHAnsi"/>
        </w:rPr>
      </w:pPr>
      <w:bookmarkStart w:name="_Toc71562984" w:id="47"/>
      <w:r w:rsidRPr="005662B9">
        <w:rPr>
          <w:rFonts w:asciiTheme="minorHAnsi" w:hAnsiTheme="minorHAnsi" w:cstheme="minorHAnsi"/>
        </w:rPr>
        <w:t>Future Dated Rows</w:t>
      </w:r>
      <w:bookmarkEnd w:id="47"/>
    </w:p>
    <w:p w:rsidR="00FC2F4B" w:rsidP="00FC2F4B" w:rsidRDefault="00FC2F4B" w14:paraId="612A11DC" w14:textId="1E5FC2AE">
      <w:r>
        <w:t xml:space="preserve">Based on the </w:t>
      </w:r>
      <w:r w:rsidR="0023592C">
        <w:t>vendor’s</w:t>
      </w:r>
      <w:r>
        <w:t xml:space="preserve"> requirements, some integration</w:t>
      </w:r>
      <w:r w:rsidR="00F35FE6">
        <w:t>s</w:t>
      </w:r>
      <w:r>
        <w:t xml:space="preserve"> will pass data as it is created/changed, other</w:t>
      </w:r>
      <w:r w:rsidR="00F35FE6">
        <w:t>s</w:t>
      </w:r>
      <w:r>
        <w:t xml:space="preserve"> will only want based on the effective date. Each developer will need to understand how the current dated rows are extracted via API vs how rows are extracted based on time stamp. As stated in section </w:t>
      </w:r>
      <w:r w:rsidR="000C426B">
        <w:t>5</w:t>
      </w:r>
      <w:r>
        <w:t>.4.1</w:t>
      </w:r>
      <w:r w:rsidR="0053635F">
        <w:t xml:space="preserve">, some solution aspects are discovered when working with the new applications. </w:t>
      </w:r>
      <w:r w:rsidR="0023592C">
        <w:t>Also,</w:t>
      </w:r>
      <w:r w:rsidR="0053635F">
        <w:t xml:space="preserve"> note that SAP is still continually upgrading features with their APIs.</w:t>
      </w:r>
    </w:p>
    <w:p w:rsidRPr="005662B9" w:rsidR="00FC2F4B" w:rsidP="00FC2F4B" w:rsidRDefault="00FC2F4B" w14:paraId="25FC1FF5" w14:textId="77777777">
      <w:pPr>
        <w:pStyle w:val="Heading2"/>
        <w:rPr>
          <w:rFonts w:asciiTheme="minorHAnsi" w:hAnsiTheme="minorHAnsi" w:cstheme="minorHAnsi"/>
        </w:rPr>
      </w:pPr>
      <w:bookmarkStart w:name="_Toc71562985" w:id="48"/>
      <w:r w:rsidRPr="005662B9">
        <w:rPr>
          <w:rFonts w:asciiTheme="minorHAnsi" w:hAnsiTheme="minorHAnsi" w:cstheme="minorHAnsi"/>
        </w:rPr>
        <w:t>Sequence of Events</w:t>
      </w:r>
      <w:bookmarkEnd w:id="48"/>
    </w:p>
    <w:p w:rsidR="00FC2F4B" w:rsidP="00FC2F4B" w:rsidRDefault="00F372A9" w14:paraId="5462C2AF" w14:textId="07BE0FB3">
      <w:r>
        <w:t xml:space="preserve">Likely the greatest difference with how </w:t>
      </w:r>
      <w:r w:rsidR="009A7FA7">
        <w:t>SAP HCM</w:t>
      </w:r>
      <w:r>
        <w:t xml:space="preserve"> operates and that of how SF operates, in context applicable to integration, are the sequence of events with data entry. </w:t>
      </w:r>
      <w:r w:rsidR="003D0365">
        <w:t xml:space="preserve">While both will </w:t>
      </w:r>
      <w:r w:rsidR="0023592C">
        <w:t>have</w:t>
      </w:r>
      <w:r w:rsidR="003D0365">
        <w:t xml:space="preserve"> an action called ‘Hire’ the data entered under that event can vary</w:t>
      </w:r>
      <w:r w:rsidR="00D56664">
        <w:t xml:space="preserve"> with the sequence</w:t>
      </w:r>
      <w:r w:rsidR="003D0365">
        <w:t xml:space="preserve">. </w:t>
      </w:r>
    </w:p>
    <w:p w:rsidR="003D0365" w:rsidP="00FC2F4B" w:rsidRDefault="003D0365" w14:paraId="6BD394C1" w14:textId="77777777"/>
    <w:p w:rsidR="003D0365" w:rsidP="00FC2F4B" w:rsidRDefault="003D0365" w14:paraId="2EFEA082" w14:textId="77777777">
      <w:r>
        <w:t>An example could be:</w:t>
      </w:r>
    </w:p>
    <w:p w:rsidR="003D0365" w:rsidP="00D954DA" w:rsidRDefault="003D0365" w14:paraId="79606062" w14:textId="216D0C16">
      <w:pPr>
        <w:pStyle w:val="ListParagraph"/>
        <w:numPr>
          <w:ilvl w:val="0"/>
          <w:numId w:val="7"/>
        </w:numPr>
      </w:pPr>
      <w:r>
        <w:t xml:space="preserve">In </w:t>
      </w:r>
      <w:r w:rsidR="009A7FA7">
        <w:t>SAP HCM</w:t>
      </w:r>
      <w:r>
        <w:t xml:space="preserve"> there are 30 data points that are entered</w:t>
      </w:r>
      <w:r w:rsidR="0003610D">
        <w:t xml:space="preserve"> </w:t>
      </w:r>
      <w:r>
        <w:t>during the ‘Hire’ event</w:t>
      </w:r>
    </w:p>
    <w:p w:rsidR="003D0365" w:rsidP="00D954DA" w:rsidRDefault="003D0365" w14:paraId="015E828C" w14:textId="6F757B76">
      <w:pPr>
        <w:pStyle w:val="ListParagraph"/>
        <w:numPr>
          <w:ilvl w:val="0"/>
          <w:numId w:val="7"/>
        </w:numPr>
      </w:pPr>
      <w:r>
        <w:t xml:space="preserve">In SF there are 20 data points entered during the ‘Hire’ event, then right after </w:t>
      </w:r>
      <w:r w:rsidR="00D56664">
        <w:t>a</w:t>
      </w:r>
      <w:r>
        <w:t xml:space="preserve"> user will enter the remaining data as a ‘Data Change’ event  </w:t>
      </w:r>
    </w:p>
    <w:p w:rsidR="003D0365" w:rsidP="003D0365" w:rsidRDefault="003D0365" w14:paraId="21C2DA8D" w14:textId="77777777">
      <w:r>
        <w:t xml:space="preserve">While at the end of the day/week when the interface is executed, all the data expected has been created, the last event in SF will be ‘Data Change’. Some vendors will not be able to process the data unless the event passed to them is ‘Hire’. </w:t>
      </w:r>
    </w:p>
    <w:p w:rsidR="003D0365" w:rsidP="003D0365" w:rsidRDefault="003D0365" w14:paraId="4B4714B6" w14:textId="77777777"/>
    <w:p w:rsidR="003D0365" w:rsidP="003D0365" w:rsidRDefault="003D0365" w14:paraId="00F26605" w14:textId="77777777">
      <w:r>
        <w:t>Understanding this difference in sequence of events and what the vendor expects, where event types are critical, as with most payroll applications, is critical to the result of the interface. But based on the nature of the agile methodology</w:t>
      </w:r>
      <w:r w:rsidR="00E807EF">
        <w:t xml:space="preserve">, while the data fields and field values can be established early, these sequences of events are often not clear until formal testing </w:t>
      </w:r>
      <w:r w:rsidR="00D56664">
        <w:t>is underway</w:t>
      </w:r>
      <w:r w:rsidR="00E807EF">
        <w:t xml:space="preserve">. </w:t>
      </w:r>
    </w:p>
    <w:p w:rsidRPr="005662B9" w:rsidR="00E05F03" w:rsidP="0023592C" w:rsidRDefault="00E05F03" w14:paraId="6E408C27" w14:textId="77777777">
      <w:pPr>
        <w:pStyle w:val="Heading2"/>
        <w:rPr>
          <w:rFonts w:asciiTheme="minorHAnsi" w:hAnsiTheme="minorHAnsi" w:cstheme="minorHAnsi"/>
        </w:rPr>
      </w:pPr>
      <w:bookmarkStart w:name="_Toc71562986" w:id="49"/>
      <w:r w:rsidRPr="005662B9">
        <w:rPr>
          <w:rFonts w:asciiTheme="minorHAnsi" w:hAnsiTheme="minorHAnsi" w:cstheme="minorHAnsi"/>
        </w:rPr>
        <w:t>Calculated SuccessFactors Fields</w:t>
      </w:r>
      <w:bookmarkEnd w:id="49"/>
    </w:p>
    <w:p w:rsidR="00E05F03" w:rsidP="00FC2F4B" w:rsidRDefault="00E05F03" w14:paraId="3D4DB92B" w14:textId="77777777">
      <w:r>
        <w:t>S</w:t>
      </w:r>
      <w:r w:rsidRPr="0023592C">
        <w:t>F may show a calculated</w:t>
      </w:r>
      <w:r>
        <w:t xml:space="preserve"> value on </w:t>
      </w:r>
      <w:r w:rsidR="0023592C">
        <w:t>an</w:t>
      </w:r>
      <w:r>
        <w:t xml:space="preserve"> end user screen but rarely stores the calculated value. Where needed the calculation logic must be repeated in the </w:t>
      </w:r>
      <w:r w:rsidR="002B53EB">
        <w:t xml:space="preserve">integration code and attention paid to future SF maintenance of the logic. </w:t>
      </w:r>
    </w:p>
    <w:p w:rsidRPr="005662B9" w:rsidR="00F42B1D" w:rsidP="00F42B1D" w:rsidRDefault="00F42B1D" w14:paraId="69C57585" w14:textId="77777777">
      <w:pPr>
        <w:pStyle w:val="Heading2"/>
        <w:rPr>
          <w:rFonts w:asciiTheme="minorHAnsi" w:hAnsiTheme="minorHAnsi" w:cstheme="minorHAnsi"/>
        </w:rPr>
      </w:pPr>
      <w:bookmarkStart w:name="_Toc71562987" w:id="50"/>
      <w:r w:rsidRPr="005662B9">
        <w:rPr>
          <w:rFonts w:asciiTheme="minorHAnsi" w:hAnsiTheme="minorHAnsi" w:cstheme="minorHAnsi"/>
        </w:rPr>
        <w:t>Server Times</w:t>
      </w:r>
      <w:bookmarkEnd w:id="50"/>
    </w:p>
    <w:p w:rsidRPr="00F42B1D" w:rsidR="00F42B1D" w:rsidP="00F42B1D" w:rsidRDefault="00F42B1D" w14:paraId="573A536B" w14:textId="77777777">
      <w:r>
        <w:t xml:space="preserve">Often its observed that the servers where the interfaces are executed are not the same time as the servers where SF data resides. When making decisions based on time stamps, the developer many need to consider differences in the server times. </w:t>
      </w:r>
    </w:p>
    <w:p w:rsidRPr="005662B9" w:rsidR="002C2239" w:rsidP="002C2239" w:rsidRDefault="002C2239" w14:paraId="739F237C" w14:textId="77777777">
      <w:pPr>
        <w:pStyle w:val="Heading2"/>
        <w:rPr>
          <w:rFonts w:asciiTheme="minorHAnsi" w:hAnsiTheme="minorHAnsi" w:cstheme="minorHAnsi"/>
        </w:rPr>
      </w:pPr>
      <w:bookmarkStart w:name="_Toc71562988" w:id="51"/>
      <w:r w:rsidRPr="005662B9">
        <w:rPr>
          <w:rFonts w:asciiTheme="minorHAnsi" w:hAnsiTheme="minorHAnsi" w:cstheme="minorHAnsi"/>
        </w:rPr>
        <w:t>First Run</w:t>
      </w:r>
      <w:bookmarkEnd w:id="51"/>
    </w:p>
    <w:p w:rsidR="002C2239" w:rsidP="0087014A" w:rsidRDefault="00533FAE" w14:paraId="3B21304D" w14:textId="259BAC5A">
      <w:r>
        <w:t>Some integrations will have some unique need</w:t>
      </w:r>
      <w:r w:rsidR="002E0B63">
        <w:t>s</w:t>
      </w:r>
      <w:r>
        <w:t xml:space="preserve"> that are only applicable for the first</w:t>
      </w:r>
      <w:r w:rsidR="0003610D">
        <w:t xml:space="preserve"> / </w:t>
      </w:r>
      <w:r>
        <w:t xml:space="preserve">first few, executions in the SF production environment. </w:t>
      </w:r>
    </w:p>
    <w:p w:rsidR="00533FAE" w:rsidP="0087014A" w:rsidRDefault="00533FAE" w14:paraId="0346D550" w14:textId="77777777"/>
    <w:p w:rsidR="00533FAE" w:rsidP="0087014A" w:rsidRDefault="00533FAE" w14:paraId="4F7221A6" w14:textId="77777777">
      <w:r>
        <w:t>A few examples:</w:t>
      </w:r>
    </w:p>
    <w:p w:rsidR="00533FAE" w:rsidP="00D954DA" w:rsidRDefault="00533FAE" w14:paraId="6881B100" w14:textId="602FD049">
      <w:pPr>
        <w:pStyle w:val="ListParagraph"/>
        <w:numPr>
          <w:ilvl w:val="0"/>
          <w:numId w:val="6"/>
        </w:numPr>
      </w:pPr>
      <w:r>
        <w:t xml:space="preserve">The execution of the interface includes interaction with previously created files – those preexisting files may need to be manually created. </w:t>
      </w:r>
    </w:p>
    <w:p w:rsidR="00533FAE" w:rsidP="00D954DA" w:rsidRDefault="00533FAE" w14:paraId="527039B8" w14:textId="77777777">
      <w:pPr>
        <w:pStyle w:val="ListParagraph"/>
        <w:numPr>
          <w:ilvl w:val="0"/>
          <w:numId w:val="6"/>
        </w:numPr>
      </w:pPr>
      <w:r>
        <w:t xml:space="preserve">The effective dates of the migrated data need to be considered. </w:t>
      </w:r>
    </w:p>
    <w:p w:rsidR="00533FAE" w:rsidP="00D954DA" w:rsidRDefault="00533FAE" w14:paraId="36633730" w14:textId="77777777">
      <w:pPr>
        <w:pStyle w:val="ListParagraph"/>
        <w:numPr>
          <w:ilvl w:val="0"/>
          <w:numId w:val="6"/>
        </w:numPr>
      </w:pPr>
      <w:r>
        <w:t xml:space="preserve">The action type of the concerted data needs to be considered as generally it’s a place holder action to make the migration date and not one expected by vendors. </w:t>
      </w:r>
    </w:p>
    <w:p w:rsidR="002C2239" w:rsidP="0087014A" w:rsidRDefault="002C2239" w14:paraId="17490322" w14:textId="77777777"/>
    <w:p w:rsidR="002C2239" w:rsidP="0087014A" w:rsidRDefault="002C2239" w14:paraId="6709E8E5" w14:textId="77777777"/>
    <w:p w:rsidRPr="005662B9" w:rsidR="00475FB2" w:rsidP="00475FB2" w:rsidRDefault="00E6460D" w14:paraId="02388637" w14:textId="77777777">
      <w:pPr>
        <w:pStyle w:val="Heading1"/>
        <w:rPr>
          <w:rFonts w:asciiTheme="minorHAnsi" w:hAnsiTheme="minorHAnsi" w:cstheme="minorHAnsi"/>
        </w:rPr>
      </w:pPr>
      <w:bookmarkStart w:name="_Toc71562989" w:id="52"/>
      <w:r w:rsidRPr="005662B9">
        <w:rPr>
          <w:rFonts w:asciiTheme="minorHAnsi" w:hAnsiTheme="minorHAnsi" w:cstheme="minorHAnsi"/>
        </w:rPr>
        <w:t>Integration Inventory</w:t>
      </w:r>
      <w:bookmarkEnd w:id="52"/>
    </w:p>
    <w:p w:rsidR="00A12CBD" w:rsidP="000817E6" w:rsidRDefault="000817E6" w14:paraId="4D81AA78" w14:textId="77777777">
      <w:r>
        <w:t>An approved scope of existing interfaces to replicate and new interfaces to be built</w:t>
      </w:r>
      <w:r w:rsidR="002E0B63">
        <w:t>.</w:t>
      </w:r>
    </w:p>
    <w:p w:rsidR="009E27C9" w:rsidP="000817E6" w:rsidRDefault="009E27C9" w14:paraId="0275AA2C" w14:textId="77777777"/>
    <w:p w:rsidR="00A12CBD" w:rsidP="000817E6" w:rsidRDefault="00A12CBD" w14:paraId="770E05AA" w14:textId="2455EA1C">
      <w:r>
        <w:t>Type 5s</w:t>
      </w:r>
      <w:r w:rsidRPr="008A049F" w:rsidR="008A049F">
        <w:t>i.e. a</w:t>
      </w:r>
      <w:r w:rsidR="008A049F">
        <w:t>ny integration not directly fed by types 1-4 but where HR data flows, one node downstream a</w:t>
      </w:r>
      <w:r>
        <w:t>re only to be added to the inventory for impact analysis. As these are one node down from direct HR integrations, and often owned by non-HR organizations, they are hard to become aware of. Also</w:t>
      </w:r>
      <w:r w:rsidR="003652E0">
        <w:t>,</w:t>
      </w:r>
      <w:r>
        <w:t xml:space="preserve"> there is no </w:t>
      </w:r>
      <w:r w:rsidR="003652E0">
        <w:t xml:space="preserve">intention to make any changes other than remediation as design changes could cause impacts. </w:t>
      </w:r>
    </w:p>
    <w:p w:rsidR="00A12CBD" w:rsidP="000817E6" w:rsidRDefault="00A12CBD" w14:paraId="6FFC46FD" w14:textId="77777777"/>
    <w:p w:rsidR="00B70AA3" w:rsidP="000817E6" w:rsidRDefault="003652E0" w14:paraId="3C3C4EF9" w14:textId="77777777">
      <w:r>
        <w:t xml:space="preserve">For tracking and management purposes, any item in the inventory will represent one side only of an integration. Integration where the project has both sides in the new scope will have two items in the tracker, indication as ID </w:t>
      </w:r>
      <w:proofErr w:type="spellStart"/>
      <w:r>
        <w:t>xxxxA</w:t>
      </w:r>
      <w:proofErr w:type="spellEnd"/>
      <w:r>
        <w:t xml:space="preserve"> and ID </w:t>
      </w:r>
      <w:proofErr w:type="spellStart"/>
      <w:r>
        <w:t>xxxxB</w:t>
      </w:r>
      <w:proofErr w:type="spellEnd"/>
      <w:r>
        <w:t xml:space="preserve"> for linkage. </w:t>
      </w:r>
    </w:p>
    <w:p w:rsidRPr="005662B9" w:rsidR="00475FB2" w:rsidP="00475FB2" w:rsidRDefault="00E6460D" w14:paraId="70AE720F" w14:textId="77777777">
      <w:pPr>
        <w:pStyle w:val="Heading2"/>
        <w:rPr>
          <w:rFonts w:asciiTheme="minorHAnsi" w:hAnsiTheme="minorHAnsi" w:cstheme="minorHAnsi"/>
        </w:rPr>
      </w:pPr>
      <w:bookmarkStart w:name="_Toc71562990" w:id="53"/>
      <w:r w:rsidRPr="005662B9">
        <w:rPr>
          <w:rFonts w:asciiTheme="minorHAnsi" w:hAnsiTheme="minorHAnsi" w:cstheme="minorHAnsi"/>
        </w:rPr>
        <w:t>Inventory</w:t>
      </w:r>
      <w:bookmarkEnd w:id="53"/>
    </w:p>
    <w:p w:rsidR="0093675A" w:rsidP="0093675A" w:rsidRDefault="00FC2F4B" w14:paraId="6F5A8DDA" w14:textId="08F6C4DE">
      <w:r>
        <w:t xml:space="preserve">For real time list </w:t>
      </w:r>
      <w:r w:rsidR="00784CAB">
        <w:t>refer to</w:t>
      </w:r>
      <w:r>
        <w:t xml:space="preserve"> Integration Inventory</w:t>
      </w:r>
      <w:r w:rsidR="00784CAB">
        <w:t xml:space="preserve"> - </w:t>
      </w:r>
      <w:r w:rsidR="004D2003">
        <w:t>Section Appendix 10.1</w:t>
      </w:r>
      <w:r>
        <w:t xml:space="preserve">. In addition to </w:t>
      </w:r>
      <w:r w:rsidR="00D8558D">
        <w:t xml:space="preserve">technical details, the inventory </w:t>
      </w:r>
      <w:r w:rsidR="00BA4E04">
        <w:t>needs</w:t>
      </w:r>
      <w:r w:rsidR="00D8558D">
        <w:t xml:space="preserve"> to define the </w:t>
      </w:r>
      <w:r w:rsidR="002B36AC">
        <w:t>TENNECO</w:t>
      </w:r>
      <w:r w:rsidR="00D8558D">
        <w:t xml:space="preserve"> resources that represent each interface. </w:t>
      </w:r>
      <w:r w:rsidR="00AC25B7">
        <w:t xml:space="preserve">Some of them </w:t>
      </w:r>
      <w:r w:rsidR="00784CAB">
        <w:t xml:space="preserve">have </w:t>
      </w:r>
      <w:r w:rsidR="00AC25B7">
        <w:t xml:space="preserve">already Identified. </w:t>
      </w:r>
    </w:p>
    <w:p w:rsidR="00D8558D" w:rsidP="0093675A" w:rsidRDefault="00D8558D" w14:paraId="0000CD53" w14:textId="77777777"/>
    <w:p w:rsidR="00D8558D" w:rsidP="0093675A" w:rsidRDefault="00D8558D" w14:paraId="39D196A2" w14:textId="77777777">
      <w:r>
        <w:t>Specific resources:</w:t>
      </w:r>
    </w:p>
    <w:p w:rsidR="00D8558D" w:rsidP="00D954DA" w:rsidRDefault="00D8558D" w14:paraId="388CA882" w14:textId="77777777">
      <w:pPr>
        <w:pStyle w:val="ListParagraph"/>
        <w:numPr>
          <w:ilvl w:val="0"/>
          <w:numId w:val="8"/>
        </w:numPr>
      </w:pPr>
      <w:r>
        <w:t>Business owner</w:t>
      </w:r>
    </w:p>
    <w:p w:rsidR="00D8558D" w:rsidP="00D954DA" w:rsidRDefault="005044D8" w14:paraId="07295AD2" w14:textId="77777777">
      <w:pPr>
        <w:pStyle w:val="ListParagraph"/>
        <w:numPr>
          <w:ilvl w:val="0"/>
          <w:numId w:val="8"/>
        </w:numPr>
      </w:pPr>
      <w:r>
        <w:t>IT Owner/</w:t>
      </w:r>
      <w:r w:rsidR="00D8558D">
        <w:t xml:space="preserve">Technical </w:t>
      </w:r>
      <w:r w:rsidR="00160D31">
        <w:t>SME</w:t>
      </w:r>
    </w:p>
    <w:p w:rsidR="00D8558D" w:rsidP="00D954DA" w:rsidRDefault="00AC25B7" w14:paraId="588DEABA" w14:textId="77777777">
      <w:pPr>
        <w:pStyle w:val="ListParagraph"/>
        <w:numPr>
          <w:ilvl w:val="0"/>
          <w:numId w:val="8"/>
        </w:numPr>
      </w:pPr>
      <w:r>
        <w:t xml:space="preserve">Vendor </w:t>
      </w:r>
      <w:r w:rsidR="00D8558D">
        <w:t>Manager</w:t>
      </w:r>
      <w:r>
        <w:t>/Contact</w:t>
      </w:r>
    </w:p>
    <w:p w:rsidR="000817E6" w:rsidP="0093675A" w:rsidRDefault="000817E6" w14:paraId="5772C380" w14:textId="77777777"/>
    <w:p w:rsidR="000817E6" w:rsidP="0093675A" w:rsidRDefault="000817E6" w14:paraId="68C2EED9" w14:textId="7DEB405A">
      <w:r>
        <w:t xml:space="preserve">The </w:t>
      </w:r>
      <w:r w:rsidR="00FC2F4B">
        <w:t>inventory</w:t>
      </w:r>
      <w:r>
        <w:t xml:space="preserve"> will be </w:t>
      </w:r>
      <w:r w:rsidR="00FC2F4B">
        <w:t>utilized</w:t>
      </w:r>
      <w:r>
        <w:t xml:space="preserve"> to track the progress of the various stages of the develop</w:t>
      </w:r>
      <w:r w:rsidR="00FC2F4B">
        <w:t>ment</w:t>
      </w:r>
      <w:r w:rsidR="00784CAB">
        <w:t xml:space="preserve"> </w:t>
      </w:r>
      <w:r w:rsidR="00FC2F4B">
        <w:t xml:space="preserve">lifecycle. </w:t>
      </w:r>
    </w:p>
    <w:p w:rsidRPr="005662B9" w:rsidR="00AC25B7" w:rsidP="00AC25B7" w:rsidRDefault="00AC25B7" w14:paraId="1951E382" w14:textId="77777777">
      <w:pPr>
        <w:pStyle w:val="Heading2"/>
        <w:rPr>
          <w:rFonts w:asciiTheme="minorHAnsi" w:hAnsiTheme="minorHAnsi" w:cstheme="minorHAnsi"/>
        </w:rPr>
      </w:pPr>
      <w:bookmarkStart w:name="_Toc71562991" w:id="54"/>
      <w:r w:rsidRPr="005662B9">
        <w:rPr>
          <w:rFonts w:asciiTheme="minorHAnsi" w:hAnsiTheme="minorHAnsi" w:cstheme="minorHAnsi"/>
        </w:rPr>
        <w:t>Interface Counts</w:t>
      </w:r>
      <w:bookmarkEnd w:id="54"/>
    </w:p>
    <w:p w:rsidR="00AC25B7" w:rsidP="00AC25B7" w:rsidRDefault="00AC25B7" w14:paraId="7591C28C" w14:textId="77777777">
      <w:r>
        <w:t>As of 4/21/2021</w:t>
      </w:r>
    </w:p>
    <w:p w:rsidR="00AC25B7" w:rsidP="00AC25B7" w:rsidRDefault="00AC25B7" w14:paraId="73E16A45" w14:textId="77777777"/>
    <w:p w:rsidRPr="00AC25B7" w:rsidR="00AC25B7" w:rsidP="00AC25B7" w:rsidRDefault="00AC25B7" w14:paraId="29B6CB2F" w14:textId="77777777">
      <w:r>
        <w:rPr>
          <w:noProof/>
        </w:rPr>
        <w:drawing>
          <wp:inline distT="0" distB="0" distL="0" distR="0" wp14:anchorId="1D46A5DC" wp14:editId="738E09FE">
            <wp:extent cx="5514975" cy="1657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41">
                      <a:extLst>
                        <a:ext uri="{28A0092B-C50C-407E-A947-70E740481C1C}">
                          <a14:useLocalDpi xmlns:a14="http://schemas.microsoft.com/office/drawing/2010/main" val="0"/>
                        </a:ext>
                      </a:extLst>
                    </a:blip>
                    <a:stretch>
                      <a:fillRect/>
                    </a:stretch>
                  </pic:blipFill>
                  <pic:spPr>
                    <a:xfrm>
                      <a:off x="0" y="0"/>
                      <a:ext cx="5514975" cy="1657350"/>
                    </a:xfrm>
                    <a:prstGeom prst="rect">
                      <a:avLst/>
                    </a:prstGeom>
                  </pic:spPr>
                </pic:pic>
              </a:graphicData>
            </a:graphic>
          </wp:inline>
        </w:drawing>
      </w:r>
    </w:p>
    <w:p w:rsidR="00F41511" w:rsidP="0087014A" w:rsidRDefault="00F41511" w14:paraId="649D9620" w14:textId="77777777"/>
    <w:p w:rsidR="00AC25B7" w:rsidP="0087014A" w:rsidRDefault="00AC25B7" w14:paraId="0C95317B" w14:textId="77777777">
      <w:r>
        <w:t xml:space="preserve">Note: Complexity ratings and estimations are based on IBMs benchmarking of SF projects and Biztalk development standards. </w:t>
      </w:r>
    </w:p>
    <w:p w:rsidR="00AC25B7" w:rsidP="0087014A" w:rsidRDefault="00AC25B7" w14:paraId="5297E5B8" w14:textId="77777777"/>
    <w:p w:rsidRPr="005662B9" w:rsidR="00475FB2" w:rsidP="00475FB2" w:rsidRDefault="00E6460D" w14:paraId="285499DD" w14:textId="77777777">
      <w:pPr>
        <w:pStyle w:val="Heading1"/>
        <w:rPr>
          <w:rFonts w:asciiTheme="minorHAnsi" w:hAnsiTheme="minorHAnsi" w:cstheme="minorHAnsi"/>
        </w:rPr>
      </w:pPr>
      <w:bookmarkStart w:name="_Toc71562992" w:id="55"/>
      <w:r w:rsidRPr="005662B9">
        <w:rPr>
          <w:rFonts w:asciiTheme="minorHAnsi" w:hAnsiTheme="minorHAnsi" w:cstheme="minorHAnsi"/>
        </w:rPr>
        <w:t>Roles and Responsibilities</w:t>
      </w:r>
      <w:bookmarkEnd w:id="55"/>
    </w:p>
    <w:p w:rsidR="006A4CD7" w:rsidP="006A4CD7" w:rsidRDefault="002F3B70" w14:paraId="509F7AD7" w14:textId="77777777">
      <w:r>
        <w:t xml:space="preserve">The section describes the R&amp;R for the </w:t>
      </w:r>
      <w:r w:rsidR="00A66CB4">
        <w:t>interface’s</w:t>
      </w:r>
      <w:r>
        <w:t xml:space="preserve"> development phases. Note that pre-development roles and go-live support are not include</w:t>
      </w:r>
      <w:r w:rsidR="00A66CB4">
        <w:t>d</w:t>
      </w:r>
      <w:r>
        <w:t xml:space="preserve">. The go-live R&amp;R will be defined when the go-live strategy and plan are created. </w:t>
      </w:r>
    </w:p>
    <w:p w:rsidRPr="005662B9" w:rsidR="006A4CD7" w:rsidP="006A4CD7" w:rsidRDefault="008936AC" w14:paraId="113875DB" w14:textId="77777777">
      <w:pPr>
        <w:pStyle w:val="Heading2"/>
        <w:rPr>
          <w:rFonts w:asciiTheme="minorHAnsi" w:hAnsiTheme="minorHAnsi" w:cstheme="minorHAnsi"/>
        </w:rPr>
      </w:pPr>
      <w:bookmarkStart w:name="_Toc71562993" w:id="56"/>
      <w:r w:rsidRPr="005662B9">
        <w:rPr>
          <w:rFonts w:asciiTheme="minorHAnsi" w:hAnsiTheme="minorHAnsi" w:cstheme="minorHAnsi"/>
        </w:rPr>
        <w:t>Development Roles and Responsibility by Phase</w:t>
      </w:r>
      <w:bookmarkEnd w:id="56"/>
    </w:p>
    <w:p w:rsidR="006A4CD7" w:rsidP="006A4CD7" w:rsidRDefault="008936AC" w14:paraId="3E0E0DAD" w14:textId="77777777">
      <w:r>
        <w:t xml:space="preserve">For details of the dates regarding the development phases, see the project timeline and/or project plan. </w:t>
      </w:r>
    </w:p>
    <w:p w:rsidR="002F3B70" w:rsidP="006A4CD7" w:rsidRDefault="002F3B70" w14:paraId="3C2F8BC0" w14:textId="77777777"/>
    <w:tbl>
      <w:tblPr>
        <w:tblStyle w:val="TableGrid"/>
        <w:tblW w:w="0" w:type="auto"/>
        <w:tblLook w:val="04A0" w:firstRow="1" w:lastRow="0" w:firstColumn="1" w:lastColumn="0" w:noHBand="0" w:noVBand="1"/>
      </w:tblPr>
      <w:tblGrid>
        <w:gridCol w:w="2337"/>
        <w:gridCol w:w="2337"/>
        <w:gridCol w:w="2338"/>
        <w:gridCol w:w="2338"/>
      </w:tblGrid>
      <w:tr w:rsidR="002F3B70" w:rsidTr="2E1760D5" w14:paraId="790A7EE0" w14:textId="77777777">
        <w:trPr>
          <w:trHeight w:val="465"/>
        </w:trPr>
        <w:tc>
          <w:tcPr>
            <w:tcW w:w="2337" w:type="dxa"/>
          </w:tcPr>
          <w:p w:rsidRPr="005662B9" w:rsidR="002F3B70" w:rsidP="006A4CD7" w:rsidRDefault="002F3B70" w14:paraId="07111FCB" w14:textId="77777777">
            <w:pPr>
              <w:rPr>
                <w:rFonts w:asciiTheme="minorHAnsi" w:hAnsiTheme="minorHAnsi" w:cstheme="minorHAnsi"/>
                <w:b/>
                <w:bCs/>
              </w:rPr>
            </w:pPr>
            <w:r w:rsidRPr="005662B9">
              <w:rPr>
                <w:rFonts w:asciiTheme="minorHAnsi" w:hAnsiTheme="minorHAnsi" w:cstheme="minorHAnsi"/>
                <w:b/>
                <w:bCs/>
              </w:rPr>
              <w:t>Role</w:t>
            </w:r>
          </w:p>
        </w:tc>
        <w:tc>
          <w:tcPr>
            <w:tcW w:w="2337" w:type="dxa"/>
          </w:tcPr>
          <w:p w:rsidRPr="005662B9" w:rsidR="002F3B70" w:rsidP="006A4CD7" w:rsidRDefault="002F3B70" w14:paraId="36FD5675" w14:textId="77777777">
            <w:pPr>
              <w:rPr>
                <w:rFonts w:asciiTheme="minorHAnsi" w:hAnsiTheme="minorHAnsi" w:cstheme="minorHAnsi"/>
                <w:b/>
                <w:bCs/>
              </w:rPr>
            </w:pPr>
            <w:r w:rsidRPr="005662B9">
              <w:rPr>
                <w:rFonts w:asciiTheme="minorHAnsi" w:hAnsiTheme="minorHAnsi" w:cstheme="minorHAnsi"/>
                <w:b/>
                <w:bCs/>
              </w:rPr>
              <w:t>Design Phase</w:t>
            </w:r>
          </w:p>
        </w:tc>
        <w:tc>
          <w:tcPr>
            <w:tcW w:w="2338" w:type="dxa"/>
          </w:tcPr>
          <w:p w:rsidRPr="005662B9" w:rsidR="002F3B70" w:rsidP="006A4CD7" w:rsidRDefault="002F3B70" w14:paraId="2FEAAAAF" w14:textId="77777777">
            <w:pPr>
              <w:rPr>
                <w:rFonts w:asciiTheme="minorHAnsi" w:hAnsiTheme="minorHAnsi" w:cstheme="minorHAnsi"/>
                <w:b/>
                <w:bCs/>
              </w:rPr>
            </w:pPr>
            <w:r w:rsidRPr="005662B9">
              <w:rPr>
                <w:rFonts w:asciiTheme="minorHAnsi" w:hAnsiTheme="minorHAnsi" w:cstheme="minorHAnsi"/>
                <w:b/>
                <w:bCs/>
              </w:rPr>
              <w:t xml:space="preserve">Build Phase </w:t>
            </w:r>
          </w:p>
        </w:tc>
        <w:tc>
          <w:tcPr>
            <w:tcW w:w="2338" w:type="dxa"/>
          </w:tcPr>
          <w:p w:rsidRPr="005662B9" w:rsidR="002F3B70" w:rsidP="006A4CD7" w:rsidRDefault="002F3B70" w14:paraId="58A2CFCB" w14:textId="77777777">
            <w:pPr>
              <w:rPr>
                <w:rFonts w:asciiTheme="minorHAnsi" w:hAnsiTheme="minorHAnsi" w:cstheme="minorHAnsi"/>
                <w:b/>
                <w:bCs/>
              </w:rPr>
            </w:pPr>
            <w:r w:rsidRPr="005662B9">
              <w:rPr>
                <w:rFonts w:asciiTheme="minorHAnsi" w:hAnsiTheme="minorHAnsi" w:cstheme="minorHAnsi"/>
                <w:b/>
                <w:bCs/>
              </w:rPr>
              <w:t xml:space="preserve">Test Phase </w:t>
            </w:r>
          </w:p>
        </w:tc>
      </w:tr>
      <w:tr w:rsidR="002F3B70" w:rsidTr="2E1760D5" w14:paraId="1DD16A9C" w14:textId="77777777">
        <w:tc>
          <w:tcPr>
            <w:tcW w:w="2337" w:type="dxa"/>
          </w:tcPr>
          <w:p w:rsidRPr="00BC6271" w:rsidR="002F3B70" w:rsidP="002F3B70" w:rsidRDefault="002B36AC" w14:paraId="22B2594E" w14:textId="1A8083E9">
            <w:pPr>
              <w:rPr>
                <w:rFonts w:asciiTheme="minorHAnsi" w:hAnsiTheme="minorHAnsi" w:cstheme="minorHAnsi"/>
              </w:rPr>
            </w:pPr>
            <w:r w:rsidRPr="00BC6271">
              <w:rPr>
                <w:rFonts w:asciiTheme="minorHAnsi" w:hAnsiTheme="minorHAnsi" w:cstheme="minorHAnsi"/>
              </w:rPr>
              <w:t>Tenneco</w:t>
            </w:r>
            <w:r w:rsidR="005662B9">
              <w:rPr>
                <w:rFonts w:asciiTheme="minorHAnsi" w:hAnsiTheme="minorHAnsi" w:cstheme="minorHAnsi"/>
              </w:rPr>
              <w:t xml:space="preserve"> </w:t>
            </w:r>
            <w:r w:rsidRPr="00BC6271" w:rsidR="002F3B70">
              <w:rPr>
                <w:rFonts w:asciiTheme="minorHAnsi" w:hAnsiTheme="minorHAnsi" w:cstheme="minorHAnsi"/>
              </w:rPr>
              <w:t>Vendor</w:t>
            </w:r>
            <w:r w:rsidRPr="00BC6271" w:rsidR="00354930">
              <w:rPr>
                <w:rFonts w:asciiTheme="minorHAnsi" w:hAnsiTheme="minorHAnsi" w:cstheme="minorHAnsi"/>
              </w:rPr>
              <w:t xml:space="preserve"> Coordinator</w:t>
            </w:r>
          </w:p>
        </w:tc>
        <w:tc>
          <w:tcPr>
            <w:tcW w:w="2337" w:type="dxa"/>
          </w:tcPr>
          <w:p w:rsidRPr="00BC6271" w:rsidR="002F3B70" w:rsidP="002F3B70" w:rsidRDefault="00E44A44" w14:paraId="2F18B79D" w14:textId="77777777">
            <w:pPr>
              <w:rPr>
                <w:rFonts w:asciiTheme="minorHAnsi" w:hAnsiTheme="minorHAnsi" w:cstheme="minorHAnsi"/>
              </w:rPr>
            </w:pPr>
            <w:r w:rsidRPr="00BC6271">
              <w:rPr>
                <w:rFonts w:asciiTheme="minorHAnsi" w:hAnsiTheme="minorHAnsi" w:cstheme="minorHAnsi"/>
              </w:rPr>
              <w:t>Vendor management strategy and communication plan</w:t>
            </w:r>
          </w:p>
        </w:tc>
        <w:tc>
          <w:tcPr>
            <w:tcW w:w="2338" w:type="dxa"/>
          </w:tcPr>
          <w:p w:rsidRPr="00BC6271" w:rsidR="002F3B70" w:rsidP="002F3B70" w:rsidRDefault="002F3B70" w14:paraId="6248D74D" w14:textId="77777777">
            <w:pPr>
              <w:rPr>
                <w:rFonts w:asciiTheme="minorHAnsi" w:hAnsiTheme="minorHAnsi" w:cstheme="minorHAnsi"/>
              </w:rPr>
            </w:pPr>
            <w:r w:rsidRPr="00BC6271">
              <w:rPr>
                <w:rFonts w:asciiTheme="minorHAnsi" w:hAnsiTheme="minorHAnsi" w:cstheme="minorHAnsi"/>
              </w:rPr>
              <w:t>Coordinate with vendors for answering questions</w:t>
            </w:r>
          </w:p>
          <w:p w:rsidRPr="00BC6271" w:rsidR="002F3B70" w:rsidP="002F3B70" w:rsidRDefault="002F3B70" w14:paraId="1F7899F0" w14:textId="77777777">
            <w:pPr>
              <w:rPr>
                <w:rFonts w:asciiTheme="minorHAnsi" w:hAnsiTheme="minorHAnsi" w:cstheme="minorHAnsi"/>
              </w:rPr>
            </w:pPr>
            <w:r w:rsidRPr="00BC6271">
              <w:rPr>
                <w:rFonts w:asciiTheme="minorHAnsi" w:hAnsiTheme="minorHAnsi" w:cstheme="minorHAnsi"/>
              </w:rPr>
              <w:t xml:space="preserve">Coordinate for upcoming testing phase  </w:t>
            </w:r>
          </w:p>
        </w:tc>
        <w:tc>
          <w:tcPr>
            <w:tcW w:w="2338" w:type="dxa"/>
          </w:tcPr>
          <w:p w:rsidRPr="00BC6271" w:rsidR="002F3B70" w:rsidP="002F3B70" w:rsidRDefault="002F3B70" w14:paraId="70B6546A" w14:textId="77777777">
            <w:pPr>
              <w:rPr>
                <w:rFonts w:asciiTheme="minorHAnsi" w:hAnsiTheme="minorHAnsi" w:cstheme="minorHAnsi"/>
              </w:rPr>
            </w:pPr>
            <w:r w:rsidRPr="00BC6271">
              <w:rPr>
                <w:rFonts w:asciiTheme="minorHAnsi" w:hAnsiTheme="minorHAnsi" w:cstheme="minorHAnsi"/>
              </w:rPr>
              <w:t xml:space="preserve">Coordinate with vendor to ensure timely support of project testing </w:t>
            </w:r>
          </w:p>
        </w:tc>
      </w:tr>
      <w:tr w:rsidR="002F3B70" w:rsidTr="2E1760D5" w14:paraId="542BA4D9" w14:textId="77777777">
        <w:tc>
          <w:tcPr>
            <w:tcW w:w="2337" w:type="dxa"/>
          </w:tcPr>
          <w:p w:rsidRPr="00BC6271" w:rsidR="002F3B70" w:rsidP="002F3B70" w:rsidRDefault="002B36AC" w14:paraId="05F39F25" w14:textId="77777777">
            <w:pPr>
              <w:rPr>
                <w:rFonts w:asciiTheme="minorHAnsi" w:hAnsiTheme="minorHAnsi" w:cstheme="minorHAnsi"/>
              </w:rPr>
            </w:pPr>
            <w:r w:rsidRPr="00BC6271">
              <w:rPr>
                <w:rFonts w:asciiTheme="minorHAnsi" w:hAnsiTheme="minorHAnsi" w:cstheme="minorHAnsi"/>
              </w:rPr>
              <w:t>Tenneco</w:t>
            </w:r>
            <w:r w:rsidRPr="00BC6271" w:rsidR="002F3B70">
              <w:rPr>
                <w:rFonts w:asciiTheme="minorHAnsi" w:hAnsiTheme="minorHAnsi" w:cstheme="minorHAnsi"/>
              </w:rPr>
              <w:t xml:space="preserve"> Business Owner</w:t>
            </w:r>
          </w:p>
        </w:tc>
        <w:tc>
          <w:tcPr>
            <w:tcW w:w="2337" w:type="dxa"/>
          </w:tcPr>
          <w:p w:rsidRPr="00BC6271" w:rsidR="002F3B70" w:rsidP="002F3B70" w:rsidRDefault="00A66CB4" w14:paraId="6E2CF1F4" w14:textId="77777777">
            <w:pPr>
              <w:rPr>
                <w:rFonts w:asciiTheme="minorHAnsi" w:hAnsiTheme="minorHAnsi" w:cstheme="minorHAnsi"/>
              </w:rPr>
            </w:pPr>
            <w:r w:rsidRPr="00BC6271">
              <w:rPr>
                <w:rFonts w:asciiTheme="minorHAnsi" w:hAnsiTheme="minorHAnsi" w:cstheme="minorHAnsi"/>
              </w:rPr>
              <w:t>Providing input to FS</w:t>
            </w:r>
            <w:r w:rsidRPr="00BC6271" w:rsidR="002F3B70">
              <w:rPr>
                <w:rFonts w:asciiTheme="minorHAnsi" w:hAnsiTheme="minorHAnsi" w:cstheme="minorHAnsi"/>
              </w:rPr>
              <w:t>, review, approval</w:t>
            </w:r>
          </w:p>
          <w:p w:rsidRPr="00BC6271" w:rsidR="00A462EF" w:rsidP="002F3B70" w:rsidRDefault="00A462EF" w14:paraId="4D4B2197" w14:textId="77777777">
            <w:pPr>
              <w:rPr>
                <w:rFonts w:asciiTheme="minorHAnsi" w:hAnsiTheme="minorHAnsi" w:cstheme="minorHAnsi"/>
              </w:rPr>
            </w:pPr>
            <w:r w:rsidRPr="00BC6271">
              <w:rPr>
                <w:rFonts w:asciiTheme="minorHAnsi" w:hAnsiTheme="minorHAnsi" w:cstheme="minorHAnsi"/>
              </w:rPr>
              <w:t xml:space="preserve">Contribute to impact analysis </w:t>
            </w:r>
          </w:p>
        </w:tc>
        <w:tc>
          <w:tcPr>
            <w:tcW w:w="2338" w:type="dxa"/>
          </w:tcPr>
          <w:p w:rsidRPr="00BC6271" w:rsidR="002F3B70" w:rsidP="002F3B70" w:rsidRDefault="009E012B" w14:paraId="565472C0" w14:textId="77777777">
            <w:pPr>
              <w:rPr>
                <w:rFonts w:asciiTheme="minorHAnsi" w:hAnsiTheme="minorHAnsi" w:cstheme="minorHAnsi"/>
              </w:rPr>
            </w:pPr>
            <w:r w:rsidRPr="00BC6271">
              <w:rPr>
                <w:rFonts w:asciiTheme="minorHAnsi" w:hAnsiTheme="minorHAnsi" w:cstheme="minorHAnsi"/>
              </w:rPr>
              <w:t>n/a</w:t>
            </w:r>
          </w:p>
        </w:tc>
        <w:tc>
          <w:tcPr>
            <w:tcW w:w="2338" w:type="dxa"/>
          </w:tcPr>
          <w:p w:rsidRPr="00BC6271" w:rsidR="002F3B70" w:rsidP="002F3B70" w:rsidRDefault="002F3B70" w14:paraId="00C301E0" w14:textId="77777777">
            <w:pPr>
              <w:rPr>
                <w:rFonts w:asciiTheme="minorHAnsi" w:hAnsiTheme="minorHAnsi" w:cstheme="minorHAnsi"/>
              </w:rPr>
            </w:pPr>
            <w:r w:rsidRPr="00BC6271">
              <w:rPr>
                <w:rFonts w:asciiTheme="minorHAnsi" w:hAnsiTheme="minorHAnsi" w:cstheme="minorHAnsi"/>
              </w:rPr>
              <w:t xml:space="preserve">Preparation and execution of testing, creation of defects, providing test passage </w:t>
            </w:r>
          </w:p>
        </w:tc>
      </w:tr>
      <w:tr w:rsidR="0023592C" w:rsidTr="2E1760D5" w14:paraId="795F471A" w14:textId="77777777">
        <w:tc>
          <w:tcPr>
            <w:tcW w:w="2337" w:type="dxa"/>
          </w:tcPr>
          <w:p w:rsidRPr="00BC6271" w:rsidR="0023592C" w:rsidP="002F3B70" w:rsidRDefault="002B36AC" w14:paraId="295FF4B2" w14:textId="4F51454E">
            <w:pPr>
              <w:rPr>
                <w:rFonts w:asciiTheme="minorHAnsi" w:hAnsiTheme="minorHAnsi" w:cstheme="minorHAnsi"/>
              </w:rPr>
            </w:pPr>
            <w:r w:rsidRPr="00BC6271">
              <w:rPr>
                <w:rFonts w:asciiTheme="minorHAnsi" w:hAnsiTheme="minorHAnsi" w:cstheme="minorHAnsi"/>
              </w:rPr>
              <w:t>Tenneco</w:t>
            </w:r>
            <w:r w:rsidR="005662B9">
              <w:rPr>
                <w:rFonts w:asciiTheme="minorHAnsi" w:hAnsiTheme="minorHAnsi" w:cstheme="minorHAnsi"/>
              </w:rPr>
              <w:t xml:space="preserve"> </w:t>
            </w:r>
            <w:r w:rsidRPr="00BC6271" w:rsidR="00354930">
              <w:rPr>
                <w:rFonts w:asciiTheme="minorHAnsi" w:hAnsiTheme="minorHAnsi" w:cstheme="minorHAnsi"/>
              </w:rPr>
              <w:t>IT</w:t>
            </w:r>
            <w:r w:rsidRPr="00BC6271" w:rsidR="0023592C">
              <w:rPr>
                <w:rFonts w:asciiTheme="minorHAnsi" w:hAnsiTheme="minorHAnsi" w:cstheme="minorHAnsi"/>
              </w:rPr>
              <w:t xml:space="preserve"> Application Owner</w:t>
            </w:r>
          </w:p>
        </w:tc>
        <w:tc>
          <w:tcPr>
            <w:tcW w:w="2337" w:type="dxa"/>
          </w:tcPr>
          <w:p w:rsidRPr="00BC6271" w:rsidR="0023592C" w:rsidP="002F3B70" w:rsidRDefault="0023592C" w14:paraId="613B2A20" w14:textId="77777777">
            <w:pPr>
              <w:rPr>
                <w:rFonts w:asciiTheme="minorHAnsi" w:hAnsiTheme="minorHAnsi" w:cstheme="minorHAnsi"/>
              </w:rPr>
            </w:pPr>
            <w:r w:rsidRPr="00BC6271">
              <w:rPr>
                <w:rFonts w:asciiTheme="minorHAnsi" w:hAnsiTheme="minorHAnsi" w:cstheme="minorHAnsi"/>
              </w:rPr>
              <w:t xml:space="preserve">Establishment of policies, infrastructure, and user access management </w:t>
            </w:r>
          </w:p>
        </w:tc>
        <w:tc>
          <w:tcPr>
            <w:tcW w:w="2338" w:type="dxa"/>
          </w:tcPr>
          <w:p w:rsidRPr="00BC6271" w:rsidR="0023592C" w:rsidP="002F3B70" w:rsidRDefault="0023592C" w14:paraId="35CC092F" w14:textId="77777777">
            <w:pPr>
              <w:rPr>
                <w:rFonts w:asciiTheme="minorHAnsi" w:hAnsiTheme="minorHAnsi" w:cstheme="minorHAnsi"/>
              </w:rPr>
            </w:pPr>
            <w:r w:rsidRPr="00BC6271">
              <w:rPr>
                <w:rFonts w:asciiTheme="minorHAnsi" w:hAnsiTheme="minorHAnsi" w:cstheme="minorHAnsi"/>
              </w:rPr>
              <w:t xml:space="preserve">Quality control </w:t>
            </w:r>
          </w:p>
        </w:tc>
        <w:tc>
          <w:tcPr>
            <w:tcW w:w="2338" w:type="dxa"/>
          </w:tcPr>
          <w:p w:rsidRPr="00BC6271" w:rsidR="0023592C" w:rsidP="002F3B70" w:rsidRDefault="0023592C" w14:paraId="6F8917B4" w14:textId="77777777">
            <w:pPr>
              <w:rPr>
                <w:rFonts w:asciiTheme="minorHAnsi" w:hAnsiTheme="minorHAnsi" w:cstheme="minorHAnsi"/>
              </w:rPr>
            </w:pPr>
            <w:r w:rsidRPr="00BC6271">
              <w:rPr>
                <w:rFonts w:asciiTheme="minorHAnsi" w:hAnsiTheme="minorHAnsi" w:cstheme="minorHAnsi"/>
              </w:rPr>
              <w:t xml:space="preserve">Production migration and move from project to support mode </w:t>
            </w:r>
          </w:p>
        </w:tc>
      </w:tr>
      <w:tr w:rsidR="002F3B70" w:rsidTr="2E1760D5" w14:paraId="280CF15C" w14:textId="77777777">
        <w:tc>
          <w:tcPr>
            <w:tcW w:w="2337" w:type="dxa"/>
          </w:tcPr>
          <w:p w:rsidRPr="00BC6271" w:rsidR="002F3B70" w:rsidP="002F3B70" w:rsidRDefault="002B36AC" w14:paraId="5737B43E" w14:textId="77777777">
            <w:pPr>
              <w:rPr>
                <w:rFonts w:asciiTheme="minorHAnsi" w:hAnsiTheme="minorHAnsi" w:cstheme="minorHAnsi"/>
              </w:rPr>
            </w:pPr>
            <w:r w:rsidRPr="00BC6271">
              <w:rPr>
                <w:rFonts w:asciiTheme="minorHAnsi" w:hAnsiTheme="minorHAnsi" w:cstheme="minorHAnsi"/>
              </w:rPr>
              <w:t>Tenneco</w:t>
            </w:r>
            <w:r w:rsidRPr="00BC6271" w:rsidR="002F3B70">
              <w:rPr>
                <w:rFonts w:asciiTheme="minorHAnsi" w:hAnsiTheme="minorHAnsi" w:cstheme="minorHAnsi"/>
              </w:rPr>
              <w:t xml:space="preserve"> Technical Lead</w:t>
            </w:r>
          </w:p>
        </w:tc>
        <w:tc>
          <w:tcPr>
            <w:tcW w:w="2337" w:type="dxa"/>
          </w:tcPr>
          <w:p w:rsidRPr="00BC6271" w:rsidR="002F3B70" w:rsidP="002F3B70" w:rsidRDefault="006001DD" w14:paraId="0F0A9BD9" w14:textId="77777777">
            <w:pPr>
              <w:rPr>
                <w:rFonts w:asciiTheme="minorHAnsi" w:hAnsiTheme="minorHAnsi" w:cstheme="minorHAnsi"/>
              </w:rPr>
            </w:pPr>
            <w:r w:rsidRPr="00BC6271">
              <w:rPr>
                <w:rFonts w:asciiTheme="minorHAnsi" w:hAnsiTheme="minorHAnsi" w:cstheme="minorHAnsi"/>
              </w:rPr>
              <w:t xml:space="preserve">Managing and status reporting for the phase </w:t>
            </w:r>
          </w:p>
        </w:tc>
        <w:tc>
          <w:tcPr>
            <w:tcW w:w="2338" w:type="dxa"/>
          </w:tcPr>
          <w:p w:rsidRPr="00BC6271" w:rsidR="006001DD" w:rsidP="006001DD" w:rsidRDefault="006001DD" w14:paraId="250987D6" w14:textId="77777777">
            <w:pPr>
              <w:rPr>
                <w:rFonts w:asciiTheme="minorHAnsi" w:hAnsiTheme="minorHAnsi" w:cstheme="minorHAnsi"/>
              </w:rPr>
            </w:pPr>
            <w:r w:rsidRPr="00BC6271">
              <w:rPr>
                <w:rFonts w:asciiTheme="minorHAnsi" w:hAnsiTheme="minorHAnsi" w:cstheme="minorHAnsi"/>
              </w:rPr>
              <w:t>Managing and status reporting for the phase</w:t>
            </w:r>
          </w:p>
          <w:p w:rsidRPr="00BC6271" w:rsidR="002F3B70" w:rsidP="006001DD" w:rsidRDefault="006001DD" w14:paraId="79ACD276" w14:textId="77777777">
            <w:pPr>
              <w:rPr>
                <w:rFonts w:asciiTheme="minorHAnsi" w:hAnsiTheme="minorHAnsi" w:cstheme="minorHAnsi"/>
              </w:rPr>
            </w:pPr>
            <w:r w:rsidRPr="00BC6271">
              <w:rPr>
                <w:rFonts w:asciiTheme="minorHAnsi" w:hAnsiTheme="minorHAnsi" w:cstheme="minorHAnsi"/>
              </w:rPr>
              <w:t>Managing resolution of issues</w:t>
            </w:r>
          </w:p>
        </w:tc>
        <w:tc>
          <w:tcPr>
            <w:tcW w:w="2338" w:type="dxa"/>
          </w:tcPr>
          <w:p w:rsidRPr="00BC6271" w:rsidR="002F3B70" w:rsidP="002F3B70" w:rsidRDefault="006001DD" w14:paraId="76130222" w14:textId="77777777">
            <w:pPr>
              <w:rPr>
                <w:rFonts w:asciiTheme="minorHAnsi" w:hAnsiTheme="minorHAnsi" w:cstheme="minorHAnsi"/>
              </w:rPr>
            </w:pPr>
            <w:r w:rsidRPr="00BC6271">
              <w:rPr>
                <w:rFonts w:asciiTheme="minorHAnsi" w:hAnsiTheme="minorHAnsi" w:cstheme="minorHAnsi"/>
              </w:rPr>
              <w:t>Managing and status reporting for the phase</w:t>
            </w:r>
          </w:p>
          <w:p w:rsidRPr="00BC6271" w:rsidR="006001DD" w:rsidP="002F3B70" w:rsidRDefault="006001DD" w14:paraId="5245C990" w14:textId="77777777">
            <w:pPr>
              <w:rPr>
                <w:rFonts w:asciiTheme="minorHAnsi" w:hAnsiTheme="minorHAnsi" w:cstheme="minorHAnsi"/>
              </w:rPr>
            </w:pPr>
            <w:r w:rsidRPr="00BC6271">
              <w:rPr>
                <w:rFonts w:asciiTheme="minorHAnsi" w:hAnsiTheme="minorHAnsi" w:cstheme="minorHAnsi"/>
              </w:rPr>
              <w:t xml:space="preserve">Managing resolution of issues </w:t>
            </w:r>
          </w:p>
          <w:p w:rsidRPr="00BC6271" w:rsidR="00C1260A" w:rsidP="002F3B70" w:rsidRDefault="00C1260A" w14:paraId="5A5272DA" w14:textId="77777777">
            <w:pPr>
              <w:rPr>
                <w:rFonts w:asciiTheme="minorHAnsi" w:hAnsiTheme="minorHAnsi" w:cstheme="minorHAnsi"/>
              </w:rPr>
            </w:pPr>
            <w:r w:rsidRPr="00BC6271">
              <w:rPr>
                <w:rFonts w:asciiTheme="minorHAnsi" w:hAnsiTheme="minorHAnsi" w:cstheme="minorHAnsi"/>
              </w:rPr>
              <w:t>Contribute to cut-over planning</w:t>
            </w:r>
          </w:p>
        </w:tc>
      </w:tr>
      <w:tr w:rsidR="002F3B70" w:rsidTr="2E1760D5" w14:paraId="765FF66F" w14:textId="77777777">
        <w:tc>
          <w:tcPr>
            <w:tcW w:w="2337" w:type="dxa"/>
          </w:tcPr>
          <w:p w:rsidRPr="00BC6271" w:rsidR="002F3B70" w:rsidP="002F3B70" w:rsidRDefault="00A66CB4" w14:paraId="139419EF" w14:textId="77777777">
            <w:pPr>
              <w:rPr>
                <w:rFonts w:asciiTheme="minorHAnsi" w:hAnsiTheme="minorHAnsi" w:cstheme="minorHAnsi"/>
              </w:rPr>
            </w:pPr>
            <w:r w:rsidRPr="00BC6271">
              <w:rPr>
                <w:rFonts w:asciiTheme="minorHAnsi" w:hAnsiTheme="minorHAnsi" w:cstheme="minorHAnsi"/>
              </w:rPr>
              <w:t xml:space="preserve">IBM </w:t>
            </w:r>
            <w:r w:rsidRPr="00BC6271" w:rsidR="00354930">
              <w:rPr>
                <w:rFonts w:asciiTheme="minorHAnsi" w:hAnsiTheme="minorHAnsi" w:cstheme="minorHAnsi"/>
              </w:rPr>
              <w:t>Integration Team Member</w:t>
            </w:r>
          </w:p>
        </w:tc>
        <w:tc>
          <w:tcPr>
            <w:tcW w:w="2337" w:type="dxa"/>
          </w:tcPr>
          <w:p w:rsidRPr="00BC6271" w:rsidR="002F3B70" w:rsidP="002F3B70" w:rsidRDefault="006001DD" w14:paraId="33B3B28D" w14:textId="77777777">
            <w:pPr>
              <w:rPr>
                <w:rFonts w:asciiTheme="minorHAnsi" w:hAnsiTheme="minorHAnsi" w:cstheme="minorHAnsi"/>
              </w:rPr>
            </w:pPr>
            <w:r w:rsidRPr="00BC6271">
              <w:rPr>
                <w:rFonts w:asciiTheme="minorHAnsi" w:hAnsiTheme="minorHAnsi" w:cstheme="minorHAnsi"/>
              </w:rPr>
              <w:t>FS creation and review</w:t>
            </w:r>
          </w:p>
        </w:tc>
        <w:tc>
          <w:tcPr>
            <w:tcW w:w="2338" w:type="dxa"/>
          </w:tcPr>
          <w:p w:rsidRPr="00BC6271" w:rsidR="002F3B70" w:rsidP="002F3B70" w:rsidRDefault="009D3901" w14:paraId="0FD5A511" w14:textId="77777777">
            <w:pPr>
              <w:rPr>
                <w:rFonts w:asciiTheme="minorHAnsi" w:hAnsiTheme="minorHAnsi" w:cstheme="minorHAnsi"/>
              </w:rPr>
            </w:pPr>
            <w:r w:rsidRPr="00BC6271">
              <w:rPr>
                <w:rFonts w:asciiTheme="minorHAnsi" w:hAnsiTheme="minorHAnsi" w:cstheme="minorHAnsi"/>
              </w:rPr>
              <w:t xml:space="preserve">TS input, review, approval </w:t>
            </w:r>
          </w:p>
        </w:tc>
        <w:tc>
          <w:tcPr>
            <w:tcW w:w="2338" w:type="dxa"/>
          </w:tcPr>
          <w:p w:rsidRPr="00BC6271" w:rsidR="002F3B70" w:rsidP="002F3B70" w:rsidRDefault="009E751F" w14:paraId="122A287D" w14:textId="77777777">
            <w:pPr>
              <w:rPr>
                <w:rFonts w:asciiTheme="minorHAnsi" w:hAnsiTheme="minorHAnsi" w:cstheme="minorHAnsi"/>
              </w:rPr>
            </w:pPr>
            <w:r w:rsidRPr="00BC6271">
              <w:rPr>
                <w:rFonts w:asciiTheme="minorHAnsi" w:hAnsiTheme="minorHAnsi" w:cstheme="minorHAnsi"/>
              </w:rPr>
              <w:t>Support testing for interface execution and file handling</w:t>
            </w:r>
          </w:p>
        </w:tc>
      </w:tr>
      <w:tr w:rsidR="00282673" w:rsidTr="2E1760D5" w14:paraId="2C66A7B8" w14:textId="77777777">
        <w:tc>
          <w:tcPr>
            <w:tcW w:w="2337" w:type="dxa"/>
          </w:tcPr>
          <w:p w:rsidRPr="00BC6271" w:rsidR="00282673" w:rsidP="002F3B70" w:rsidRDefault="00282673" w14:paraId="5A7DF4E9" w14:textId="77777777">
            <w:pPr>
              <w:rPr>
                <w:rFonts w:asciiTheme="minorHAnsi" w:hAnsiTheme="minorHAnsi" w:cstheme="minorHAnsi"/>
              </w:rPr>
            </w:pPr>
            <w:r w:rsidRPr="00BC6271">
              <w:rPr>
                <w:rFonts w:asciiTheme="minorHAnsi" w:hAnsiTheme="minorHAnsi" w:cstheme="minorHAnsi"/>
              </w:rPr>
              <w:t xml:space="preserve">IBM SAP HCM Consultant </w:t>
            </w:r>
          </w:p>
        </w:tc>
        <w:tc>
          <w:tcPr>
            <w:tcW w:w="2337" w:type="dxa"/>
          </w:tcPr>
          <w:p w:rsidRPr="00BC6271" w:rsidR="00282673" w:rsidP="002F3B70" w:rsidRDefault="00282673" w14:paraId="2D2980C3" w14:textId="77777777">
            <w:pPr>
              <w:rPr>
                <w:rFonts w:asciiTheme="minorHAnsi" w:hAnsiTheme="minorHAnsi" w:cstheme="minorHAnsi"/>
              </w:rPr>
            </w:pPr>
            <w:r w:rsidRPr="00BC6271">
              <w:rPr>
                <w:rFonts w:asciiTheme="minorHAnsi" w:hAnsiTheme="minorHAnsi" w:cstheme="minorHAnsi"/>
              </w:rPr>
              <w:t xml:space="preserve">FS creation and review Coordinate with EC Team  </w:t>
            </w:r>
          </w:p>
        </w:tc>
        <w:tc>
          <w:tcPr>
            <w:tcW w:w="2338" w:type="dxa"/>
          </w:tcPr>
          <w:p w:rsidRPr="00BC6271" w:rsidR="00282673" w:rsidP="002F3B70" w:rsidRDefault="00282673" w14:paraId="2C3D84D2" w14:textId="77777777">
            <w:pPr>
              <w:rPr>
                <w:rFonts w:asciiTheme="minorHAnsi" w:hAnsiTheme="minorHAnsi" w:cstheme="minorHAnsi"/>
              </w:rPr>
            </w:pPr>
            <w:r w:rsidRPr="00BC6271">
              <w:rPr>
                <w:rFonts w:asciiTheme="minorHAnsi" w:hAnsiTheme="minorHAnsi" w:cstheme="minorHAnsi"/>
              </w:rPr>
              <w:t>SAP Configurat</w:t>
            </w:r>
            <w:r w:rsidRPr="00BC6271" w:rsidR="00EC4380">
              <w:rPr>
                <w:rFonts w:asciiTheme="minorHAnsi" w:hAnsiTheme="minorHAnsi" w:cstheme="minorHAnsi"/>
              </w:rPr>
              <w:t>ion</w:t>
            </w:r>
            <w:r w:rsidRPr="00BC6271">
              <w:rPr>
                <w:rFonts w:asciiTheme="minorHAnsi" w:hAnsiTheme="minorHAnsi" w:cstheme="minorHAnsi"/>
              </w:rPr>
              <w:t xml:space="preserve">         Mapping &amp; Replication Owner</w:t>
            </w:r>
          </w:p>
        </w:tc>
        <w:tc>
          <w:tcPr>
            <w:tcW w:w="2338" w:type="dxa"/>
          </w:tcPr>
          <w:p w:rsidRPr="00BC6271" w:rsidR="00282673" w:rsidP="002F3B70" w:rsidRDefault="00282673" w14:paraId="4F1D26CF" w14:textId="77777777">
            <w:pPr>
              <w:rPr>
                <w:rFonts w:asciiTheme="minorHAnsi" w:hAnsiTheme="minorHAnsi" w:cstheme="minorHAnsi"/>
              </w:rPr>
            </w:pPr>
            <w:r w:rsidRPr="00BC6271">
              <w:rPr>
                <w:rFonts w:asciiTheme="minorHAnsi" w:hAnsiTheme="minorHAnsi" w:cstheme="minorHAnsi"/>
              </w:rPr>
              <w:t>Support testing for interface execution and file handling</w:t>
            </w:r>
          </w:p>
        </w:tc>
      </w:tr>
      <w:tr w:rsidR="002F3B70" w:rsidTr="2E1760D5" w14:paraId="18673BC6" w14:textId="77777777">
        <w:tc>
          <w:tcPr>
            <w:tcW w:w="2337" w:type="dxa"/>
          </w:tcPr>
          <w:p w:rsidRPr="00BC6271" w:rsidR="002F3B70" w:rsidP="002F3B70" w:rsidRDefault="002F3B70" w14:paraId="793D137C" w14:textId="77777777">
            <w:pPr>
              <w:rPr>
                <w:rFonts w:asciiTheme="minorHAnsi" w:hAnsiTheme="minorHAnsi" w:cstheme="minorHAnsi"/>
              </w:rPr>
            </w:pPr>
            <w:r w:rsidRPr="00BC6271">
              <w:rPr>
                <w:rFonts w:asciiTheme="minorHAnsi" w:hAnsiTheme="minorHAnsi" w:cstheme="minorHAnsi"/>
              </w:rPr>
              <w:t>I</w:t>
            </w:r>
            <w:r w:rsidRPr="00BC6271" w:rsidR="001C1FE8">
              <w:rPr>
                <w:rFonts w:asciiTheme="minorHAnsi" w:hAnsiTheme="minorHAnsi" w:cstheme="minorHAnsi"/>
              </w:rPr>
              <w:t>BM</w:t>
            </w:r>
            <w:r w:rsidRPr="00BC6271">
              <w:rPr>
                <w:rFonts w:asciiTheme="minorHAnsi" w:hAnsiTheme="minorHAnsi" w:cstheme="minorHAnsi"/>
              </w:rPr>
              <w:t xml:space="preserve"> Developer</w:t>
            </w:r>
          </w:p>
        </w:tc>
        <w:tc>
          <w:tcPr>
            <w:tcW w:w="2337" w:type="dxa"/>
          </w:tcPr>
          <w:p w:rsidRPr="00BC6271" w:rsidR="002F3B70" w:rsidP="002F3B70" w:rsidRDefault="00B36AA0" w14:paraId="37216D7D" w14:textId="77777777">
            <w:pPr>
              <w:rPr>
                <w:rFonts w:asciiTheme="minorHAnsi" w:hAnsiTheme="minorHAnsi" w:cstheme="minorHAnsi"/>
              </w:rPr>
            </w:pPr>
            <w:r w:rsidRPr="00BC6271">
              <w:rPr>
                <w:rFonts w:asciiTheme="minorHAnsi" w:hAnsiTheme="minorHAnsi" w:cstheme="minorHAnsi"/>
              </w:rPr>
              <w:t>Providing input to FS</w:t>
            </w:r>
          </w:p>
          <w:p w:rsidRPr="00BC6271" w:rsidR="00B36AA0" w:rsidP="002F3B70" w:rsidRDefault="00B36AA0" w14:paraId="18722E8D" w14:textId="77777777">
            <w:pPr>
              <w:rPr>
                <w:rFonts w:asciiTheme="minorHAnsi" w:hAnsiTheme="minorHAnsi" w:cstheme="minorHAnsi"/>
              </w:rPr>
            </w:pPr>
            <w:r w:rsidRPr="00BC6271">
              <w:rPr>
                <w:rFonts w:asciiTheme="minorHAnsi" w:hAnsiTheme="minorHAnsi" w:cstheme="minorHAnsi"/>
              </w:rPr>
              <w:t xml:space="preserve">Receiver of completed FS </w:t>
            </w:r>
          </w:p>
        </w:tc>
        <w:tc>
          <w:tcPr>
            <w:tcW w:w="2338" w:type="dxa"/>
          </w:tcPr>
          <w:p w:rsidRPr="00BC6271" w:rsidR="002F3B70" w:rsidP="002F3B70" w:rsidRDefault="009D3901" w14:paraId="6F709E67" w14:textId="77777777">
            <w:pPr>
              <w:rPr>
                <w:rFonts w:asciiTheme="minorHAnsi" w:hAnsiTheme="minorHAnsi" w:cstheme="minorHAnsi"/>
              </w:rPr>
            </w:pPr>
            <w:r w:rsidRPr="00BC6271">
              <w:rPr>
                <w:rFonts w:asciiTheme="minorHAnsi" w:hAnsiTheme="minorHAnsi" w:cstheme="minorHAnsi"/>
              </w:rPr>
              <w:t>TS creation</w:t>
            </w:r>
          </w:p>
          <w:p w:rsidRPr="00BC6271" w:rsidR="009E751F" w:rsidP="002F3B70" w:rsidRDefault="00EC4380" w14:paraId="4E79C4B0" w14:textId="77777777">
            <w:pPr>
              <w:rPr>
                <w:rFonts w:asciiTheme="minorHAnsi" w:hAnsiTheme="minorHAnsi" w:cstheme="minorHAnsi"/>
              </w:rPr>
            </w:pPr>
            <w:r w:rsidRPr="00BC6271">
              <w:rPr>
                <w:rFonts w:asciiTheme="minorHAnsi" w:hAnsiTheme="minorHAnsi" w:cstheme="minorHAnsi"/>
              </w:rPr>
              <w:t>C</w:t>
            </w:r>
            <w:r w:rsidRPr="00BC6271" w:rsidR="000F53CC">
              <w:rPr>
                <w:rFonts w:asciiTheme="minorHAnsi" w:hAnsiTheme="minorHAnsi" w:cstheme="minorHAnsi"/>
              </w:rPr>
              <w:t>PI / ABAP</w:t>
            </w:r>
            <w:r w:rsidRPr="00BC6271" w:rsidR="009D3901">
              <w:rPr>
                <w:rFonts w:asciiTheme="minorHAnsi" w:hAnsiTheme="minorHAnsi" w:cstheme="minorHAnsi"/>
              </w:rPr>
              <w:t xml:space="preserve"> code development</w:t>
            </w:r>
            <w:r w:rsidRPr="00BC6271" w:rsidR="000F53CC">
              <w:rPr>
                <w:rFonts w:asciiTheme="minorHAnsi" w:hAnsiTheme="minorHAnsi" w:cstheme="minorHAnsi"/>
              </w:rPr>
              <w:t>, SAP configuration</w:t>
            </w:r>
          </w:p>
          <w:p w:rsidRPr="00BC6271" w:rsidR="009D3901" w:rsidP="009E751F" w:rsidRDefault="009E751F" w14:paraId="307B63BD" w14:textId="77777777">
            <w:pPr>
              <w:rPr>
                <w:rFonts w:asciiTheme="minorHAnsi" w:hAnsiTheme="minorHAnsi" w:cstheme="minorHAnsi"/>
              </w:rPr>
            </w:pPr>
            <w:r w:rsidRPr="00BC6271">
              <w:rPr>
                <w:rFonts w:asciiTheme="minorHAnsi" w:hAnsiTheme="minorHAnsi" w:cstheme="minorHAnsi"/>
              </w:rPr>
              <w:t xml:space="preserve">Unit testing </w:t>
            </w:r>
          </w:p>
        </w:tc>
        <w:tc>
          <w:tcPr>
            <w:tcW w:w="2338" w:type="dxa"/>
          </w:tcPr>
          <w:p w:rsidRPr="00BC6271" w:rsidR="002F3B70" w:rsidP="002F3B70" w:rsidRDefault="009E751F" w14:paraId="08AE0E4C" w14:textId="77777777">
            <w:pPr>
              <w:rPr>
                <w:rFonts w:asciiTheme="minorHAnsi" w:hAnsiTheme="minorHAnsi" w:cstheme="minorHAnsi"/>
              </w:rPr>
            </w:pPr>
            <w:r w:rsidRPr="00BC6271">
              <w:rPr>
                <w:rFonts w:asciiTheme="minorHAnsi" w:hAnsiTheme="minorHAnsi" w:cstheme="minorHAnsi"/>
              </w:rPr>
              <w:t>Support testing for interface execution and file handling</w:t>
            </w:r>
          </w:p>
        </w:tc>
      </w:tr>
      <w:tr w:rsidR="002F3B70" w:rsidTr="2E1760D5" w14:paraId="3A510F24" w14:textId="77777777">
        <w:tc>
          <w:tcPr>
            <w:tcW w:w="2337" w:type="dxa"/>
          </w:tcPr>
          <w:p w:rsidRPr="00BC6271" w:rsidR="002F3B70" w:rsidP="002F3B70" w:rsidRDefault="002F3B70" w14:paraId="4B6CDD51" w14:textId="59597D98">
            <w:pPr>
              <w:rPr>
                <w:rFonts w:asciiTheme="minorHAnsi" w:hAnsiTheme="minorHAnsi" w:cstheme="minorHAnsi"/>
              </w:rPr>
            </w:pPr>
            <w:r w:rsidRPr="00BC6271">
              <w:rPr>
                <w:rFonts w:asciiTheme="minorHAnsi" w:hAnsiTheme="minorHAnsi" w:cstheme="minorHAnsi"/>
              </w:rPr>
              <w:t>I</w:t>
            </w:r>
            <w:r w:rsidRPr="00BC6271" w:rsidR="001C1FE8">
              <w:rPr>
                <w:rFonts w:asciiTheme="minorHAnsi" w:hAnsiTheme="minorHAnsi" w:cstheme="minorHAnsi"/>
              </w:rPr>
              <w:t>BM</w:t>
            </w:r>
            <w:r w:rsidR="005662B9">
              <w:rPr>
                <w:rFonts w:asciiTheme="minorHAnsi" w:hAnsiTheme="minorHAnsi" w:cstheme="minorHAnsi"/>
              </w:rPr>
              <w:t xml:space="preserve"> </w:t>
            </w:r>
            <w:r w:rsidRPr="00BC6271" w:rsidR="00A462EF">
              <w:rPr>
                <w:rFonts w:asciiTheme="minorHAnsi" w:hAnsiTheme="minorHAnsi" w:cstheme="minorHAnsi"/>
              </w:rPr>
              <w:t xml:space="preserve">EC </w:t>
            </w:r>
            <w:r w:rsidRPr="00BC6271">
              <w:rPr>
                <w:rFonts w:asciiTheme="minorHAnsi" w:hAnsiTheme="minorHAnsi" w:cstheme="minorHAnsi"/>
              </w:rPr>
              <w:t xml:space="preserve">Functional </w:t>
            </w:r>
          </w:p>
        </w:tc>
        <w:tc>
          <w:tcPr>
            <w:tcW w:w="2337" w:type="dxa"/>
          </w:tcPr>
          <w:p w:rsidRPr="00BC6271" w:rsidR="002F3B70" w:rsidP="002F3B70" w:rsidRDefault="00B36AA0" w14:paraId="2A7343B8" w14:textId="77777777">
            <w:pPr>
              <w:rPr>
                <w:rFonts w:asciiTheme="minorHAnsi" w:hAnsiTheme="minorHAnsi" w:cstheme="minorHAnsi"/>
              </w:rPr>
            </w:pPr>
            <w:r w:rsidRPr="00BC6271">
              <w:rPr>
                <w:rFonts w:asciiTheme="minorHAnsi" w:hAnsiTheme="minorHAnsi" w:cstheme="minorHAnsi"/>
              </w:rPr>
              <w:t>Providing input to FS</w:t>
            </w:r>
            <w:r w:rsidRPr="00BC6271" w:rsidR="00A66CB4">
              <w:rPr>
                <w:rFonts w:asciiTheme="minorHAnsi" w:hAnsiTheme="minorHAnsi" w:cstheme="minorHAnsi"/>
              </w:rPr>
              <w:t>, Identify design changes</w:t>
            </w:r>
          </w:p>
        </w:tc>
        <w:tc>
          <w:tcPr>
            <w:tcW w:w="2338" w:type="dxa"/>
          </w:tcPr>
          <w:p w:rsidRPr="00BC6271" w:rsidR="002F3B70" w:rsidP="002F3B70" w:rsidRDefault="00B36AA0" w14:paraId="22F9B4C6" w14:textId="77777777">
            <w:pPr>
              <w:rPr>
                <w:rFonts w:asciiTheme="minorHAnsi" w:hAnsiTheme="minorHAnsi" w:cstheme="minorHAnsi"/>
              </w:rPr>
            </w:pPr>
            <w:r w:rsidRPr="00BC6271">
              <w:rPr>
                <w:rFonts w:asciiTheme="minorHAnsi" w:hAnsiTheme="minorHAnsi" w:cstheme="minorHAnsi"/>
              </w:rPr>
              <w:t>Providing input to TS</w:t>
            </w:r>
          </w:p>
          <w:p w:rsidRPr="00BC6271" w:rsidR="00B36AA0" w:rsidP="002F3B70" w:rsidRDefault="00B36AA0" w14:paraId="6098DBFB" w14:textId="77777777">
            <w:pPr>
              <w:rPr>
                <w:rFonts w:asciiTheme="minorHAnsi" w:hAnsiTheme="minorHAnsi" w:cstheme="minorHAnsi"/>
              </w:rPr>
            </w:pPr>
            <w:r w:rsidRPr="00BC6271">
              <w:rPr>
                <w:rFonts w:asciiTheme="minorHAnsi" w:hAnsiTheme="minorHAnsi" w:cstheme="minorHAnsi"/>
              </w:rPr>
              <w:t xml:space="preserve">Supporting data needs for unit testing </w:t>
            </w:r>
            <w:r w:rsidRPr="00BC6271" w:rsidR="00A66CB4">
              <w:rPr>
                <w:rFonts w:asciiTheme="minorHAnsi" w:hAnsiTheme="minorHAnsi" w:cstheme="minorHAnsi"/>
              </w:rPr>
              <w:t xml:space="preserve">              Design Impact resolution</w:t>
            </w:r>
          </w:p>
        </w:tc>
        <w:tc>
          <w:tcPr>
            <w:tcW w:w="2338" w:type="dxa"/>
          </w:tcPr>
          <w:p w:rsidRPr="00BC6271" w:rsidR="00B36AA0" w:rsidP="00B36AA0" w:rsidRDefault="00B36AA0" w14:paraId="633C1408" w14:textId="77777777">
            <w:pPr>
              <w:rPr>
                <w:rFonts w:asciiTheme="minorHAnsi" w:hAnsiTheme="minorHAnsi" w:cstheme="minorHAnsi"/>
              </w:rPr>
            </w:pPr>
            <w:r w:rsidRPr="00BC6271">
              <w:rPr>
                <w:rFonts w:asciiTheme="minorHAnsi" w:hAnsiTheme="minorHAnsi" w:cstheme="minorHAnsi"/>
              </w:rPr>
              <w:t xml:space="preserve">Providing input for test </w:t>
            </w:r>
            <w:r w:rsidRPr="00BC6271" w:rsidR="00A05CD9">
              <w:rPr>
                <w:rFonts w:asciiTheme="minorHAnsi" w:hAnsiTheme="minorHAnsi" w:cstheme="minorHAnsi"/>
              </w:rPr>
              <w:t>preparation</w:t>
            </w:r>
            <w:r w:rsidRPr="00BC6271">
              <w:rPr>
                <w:rFonts w:asciiTheme="minorHAnsi" w:hAnsiTheme="minorHAnsi" w:cstheme="minorHAnsi"/>
              </w:rPr>
              <w:t xml:space="preserve"> and execution </w:t>
            </w:r>
          </w:p>
          <w:p w:rsidRPr="00BC6271" w:rsidR="002F3B70" w:rsidP="002F3B70" w:rsidRDefault="00A66CB4" w14:paraId="12D96DAC" w14:textId="77777777">
            <w:pPr>
              <w:rPr>
                <w:rFonts w:asciiTheme="minorHAnsi" w:hAnsiTheme="minorHAnsi" w:cstheme="minorHAnsi"/>
              </w:rPr>
            </w:pPr>
            <w:r w:rsidRPr="00BC6271">
              <w:rPr>
                <w:rFonts w:asciiTheme="minorHAnsi" w:hAnsiTheme="minorHAnsi" w:cstheme="minorHAnsi"/>
              </w:rPr>
              <w:t>Design Impact resolution</w:t>
            </w:r>
          </w:p>
        </w:tc>
      </w:tr>
      <w:tr w:rsidR="002F3B70" w:rsidTr="2E1760D5" w14:paraId="3DA52D74" w14:textId="77777777">
        <w:tc>
          <w:tcPr>
            <w:tcW w:w="2337" w:type="dxa"/>
          </w:tcPr>
          <w:p w:rsidRPr="00BC6271" w:rsidR="002F3B70" w:rsidP="002F3B70" w:rsidRDefault="002F3B70" w14:paraId="52BE9FA2" w14:textId="7BDC9BFF">
            <w:pPr>
              <w:rPr>
                <w:rFonts w:asciiTheme="minorHAnsi" w:hAnsiTheme="minorHAnsi" w:cstheme="minorHAnsi"/>
              </w:rPr>
            </w:pPr>
            <w:r w:rsidRPr="00BC6271">
              <w:rPr>
                <w:rFonts w:asciiTheme="minorHAnsi" w:hAnsiTheme="minorHAnsi" w:cstheme="minorHAnsi"/>
              </w:rPr>
              <w:t>I</w:t>
            </w:r>
            <w:r w:rsidRPr="00BC6271" w:rsidR="001C1FE8">
              <w:rPr>
                <w:rFonts w:asciiTheme="minorHAnsi" w:hAnsiTheme="minorHAnsi" w:cstheme="minorHAnsi"/>
              </w:rPr>
              <w:t>BM</w:t>
            </w:r>
            <w:r w:rsidR="005662B9">
              <w:rPr>
                <w:rFonts w:asciiTheme="minorHAnsi" w:hAnsiTheme="minorHAnsi" w:cstheme="minorHAnsi"/>
              </w:rPr>
              <w:t xml:space="preserve"> </w:t>
            </w:r>
            <w:r w:rsidRPr="00BC6271" w:rsidR="00282673">
              <w:rPr>
                <w:rFonts w:asciiTheme="minorHAnsi" w:hAnsiTheme="minorHAnsi" w:cstheme="minorHAnsi"/>
              </w:rPr>
              <w:t>Integration</w:t>
            </w:r>
            <w:r w:rsidRPr="00BC6271">
              <w:rPr>
                <w:rFonts w:asciiTheme="minorHAnsi" w:hAnsiTheme="minorHAnsi" w:cstheme="minorHAnsi"/>
              </w:rPr>
              <w:t xml:space="preserve"> Lead</w:t>
            </w:r>
          </w:p>
        </w:tc>
        <w:tc>
          <w:tcPr>
            <w:tcW w:w="2337" w:type="dxa"/>
          </w:tcPr>
          <w:p w:rsidRPr="00BC6271" w:rsidR="002F3B70" w:rsidP="006001DD" w:rsidRDefault="006001DD" w14:paraId="75FEF598" w14:textId="77777777">
            <w:pPr>
              <w:rPr>
                <w:rFonts w:asciiTheme="minorHAnsi" w:hAnsiTheme="minorHAnsi" w:cstheme="minorHAnsi"/>
              </w:rPr>
            </w:pPr>
            <w:r w:rsidRPr="00BC6271">
              <w:rPr>
                <w:rFonts w:asciiTheme="minorHAnsi" w:hAnsiTheme="minorHAnsi" w:cstheme="minorHAnsi"/>
              </w:rPr>
              <w:t>Managing and status reporting for the phase</w:t>
            </w:r>
          </w:p>
        </w:tc>
        <w:tc>
          <w:tcPr>
            <w:tcW w:w="2338" w:type="dxa"/>
          </w:tcPr>
          <w:p w:rsidRPr="00BC6271" w:rsidR="006001DD" w:rsidP="006001DD" w:rsidRDefault="006001DD" w14:paraId="5120D010" w14:textId="77777777">
            <w:pPr>
              <w:rPr>
                <w:rFonts w:asciiTheme="minorHAnsi" w:hAnsiTheme="minorHAnsi" w:cstheme="minorHAnsi"/>
              </w:rPr>
            </w:pPr>
            <w:r w:rsidRPr="00BC6271">
              <w:rPr>
                <w:rFonts w:asciiTheme="minorHAnsi" w:hAnsiTheme="minorHAnsi" w:cstheme="minorHAnsi"/>
              </w:rPr>
              <w:t>Managing and status reporting for the phase</w:t>
            </w:r>
          </w:p>
          <w:p w:rsidRPr="00BC6271" w:rsidR="002F3B70" w:rsidP="006001DD" w:rsidRDefault="006001DD" w14:paraId="72DADBCA" w14:textId="77777777">
            <w:pPr>
              <w:rPr>
                <w:rFonts w:asciiTheme="minorHAnsi" w:hAnsiTheme="minorHAnsi" w:cstheme="minorHAnsi"/>
              </w:rPr>
            </w:pPr>
            <w:r w:rsidRPr="00BC6271">
              <w:rPr>
                <w:rFonts w:asciiTheme="minorHAnsi" w:hAnsiTheme="minorHAnsi" w:cstheme="minorHAnsi"/>
              </w:rPr>
              <w:t>Managing resolution of issues</w:t>
            </w:r>
          </w:p>
          <w:p w:rsidRPr="00BC6271" w:rsidR="009D3901" w:rsidP="006001DD" w:rsidRDefault="009D3901" w14:paraId="512EB663" w14:textId="77777777">
            <w:pPr>
              <w:rPr>
                <w:rFonts w:asciiTheme="minorHAnsi" w:hAnsiTheme="minorHAnsi" w:cstheme="minorHAnsi"/>
              </w:rPr>
            </w:pPr>
            <w:r w:rsidRPr="00BC6271">
              <w:rPr>
                <w:rFonts w:asciiTheme="minorHAnsi" w:hAnsiTheme="minorHAnsi" w:cstheme="minorHAnsi"/>
              </w:rPr>
              <w:t xml:space="preserve">TS approver </w:t>
            </w:r>
          </w:p>
        </w:tc>
        <w:tc>
          <w:tcPr>
            <w:tcW w:w="2338" w:type="dxa"/>
          </w:tcPr>
          <w:p w:rsidRPr="00BC6271" w:rsidR="006001DD" w:rsidP="006001DD" w:rsidRDefault="006001DD" w14:paraId="0817E449" w14:textId="77777777">
            <w:pPr>
              <w:rPr>
                <w:rFonts w:asciiTheme="minorHAnsi" w:hAnsiTheme="minorHAnsi" w:cstheme="minorHAnsi"/>
              </w:rPr>
            </w:pPr>
            <w:r w:rsidRPr="00BC6271">
              <w:rPr>
                <w:rFonts w:asciiTheme="minorHAnsi" w:hAnsiTheme="minorHAnsi" w:cstheme="minorHAnsi"/>
              </w:rPr>
              <w:t>Managing and status reporting for the phase</w:t>
            </w:r>
          </w:p>
          <w:p w:rsidRPr="00BC6271" w:rsidR="002F3B70" w:rsidP="006001DD" w:rsidRDefault="006001DD" w14:paraId="179D82B6" w14:textId="77777777">
            <w:pPr>
              <w:rPr>
                <w:rFonts w:asciiTheme="minorHAnsi" w:hAnsiTheme="minorHAnsi" w:cstheme="minorHAnsi"/>
              </w:rPr>
            </w:pPr>
            <w:r w:rsidRPr="00BC6271">
              <w:rPr>
                <w:rFonts w:asciiTheme="minorHAnsi" w:hAnsiTheme="minorHAnsi" w:cstheme="minorHAnsi"/>
              </w:rPr>
              <w:t>Managing resolution of issues</w:t>
            </w:r>
          </w:p>
          <w:p w:rsidRPr="00BC6271" w:rsidR="00C1260A" w:rsidP="006001DD" w:rsidRDefault="00C1260A" w14:paraId="10AC50D1" w14:textId="77777777">
            <w:pPr>
              <w:rPr>
                <w:rFonts w:asciiTheme="minorHAnsi" w:hAnsiTheme="minorHAnsi" w:cstheme="minorHAnsi"/>
              </w:rPr>
            </w:pPr>
            <w:r w:rsidRPr="00BC6271">
              <w:rPr>
                <w:rFonts w:asciiTheme="minorHAnsi" w:hAnsiTheme="minorHAnsi" w:cstheme="minorHAnsi"/>
              </w:rPr>
              <w:t xml:space="preserve">Contribute to cut-over planning </w:t>
            </w:r>
          </w:p>
        </w:tc>
      </w:tr>
    </w:tbl>
    <w:p w:rsidR="002F3B70" w:rsidP="006A4CD7" w:rsidRDefault="002F3B70" w14:paraId="04CD9895" w14:textId="77777777"/>
    <w:p w:rsidRPr="005662B9" w:rsidR="00224199" w:rsidP="009A11B7" w:rsidRDefault="009A11B7" w14:paraId="5E632CA5" w14:textId="77777777">
      <w:pPr>
        <w:pStyle w:val="Heading2"/>
        <w:rPr>
          <w:rFonts w:asciiTheme="minorHAnsi" w:hAnsiTheme="minorHAnsi" w:cstheme="minorHAnsi"/>
        </w:rPr>
      </w:pPr>
      <w:bookmarkStart w:name="_Toc71562994" w:id="57"/>
      <w:r w:rsidRPr="005662B9">
        <w:rPr>
          <w:rFonts w:asciiTheme="minorHAnsi" w:hAnsiTheme="minorHAnsi" w:cstheme="minorHAnsi"/>
        </w:rPr>
        <w:t>Segregation of Duties (SOD)</w:t>
      </w:r>
      <w:bookmarkEnd w:id="57"/>
    </w:p>
    <w:p w:rsidR="009A11B7" w:rsidP="006A4CD7" w:rsidRDefault="009A11B7" w14:paraId="1DB4AFB4" w14:textId="6FDB911A">
      <w:r>
        <w:t xml:space="preserve">By design, SAP’s SuccessFactors is an ‘agile’ and ‘flexible’ application and implementation.  As such, the staffing model covers little SODs. Creation of FS/TS inherently has SODs with IBM staffing. Formal testing, as owned by </w:t>
      </w:r>
      <w:r w:rsidR="002B36AC">
        <w:t>Tenneco</w:t>
      </w:r>
      <w:r>
        <w:t xml:space="preserve"> inherently has SODs. The build through production deployment does not have any SODs considered. Any required SOD </w:t>
      </w:r>
      <w:r w:rsidR="00A66CB4">
        <w:t>needs</w:t>
      </w:r>
      <w:r>
        <w:t xml:space="preserve"> to be made aware to IBM or could later impact the staffing model. </w:t>
      </w:r>
    </w:p>
    <w:p w:rsidR="009A11B7" w:rsidP="006A4CD7" w:rsidRDefault="009A11B7" w14:paraId="37C5463C" w14:textId="77777777"/>
    <w:p w:rsidR="009A11B7" w:rsidP="006A4CD7" w:rsidRDefault="009A11B7" w14:paraId="26244E54" w14:textId="77777777"/>
    <w:p w:rsidRPr="005662B9" w:rsidR="00475FB2" w:rsidP="00224199" w:rsidRDefault="00F747A4" w14:paraId="59DDC0E2" w14:textId="77777777">
      <w:pPr>
        <w:pStyle w:val="Heading1"/>
        <w:rPr>
          <w:rFonts w:asciiTheme="minorHAnsi" w:hAnsiTheme="minorHAnsi" w:cstheme="minorHAnsi"/>
        </w:rPr>
      </w:pPr>
      <w:bookmarkStart w:name="_Toc71562995" w:id="58"/>
      <w:r w:rsidRPr="005662B9">
        <w:rPr>
          <w:rFonts w:asciiTheme="minorHAnsi" w:hAnsiTheme="minorHAnsi" w:cstheme="minorHAnsi"/>
        </w:rPr>
        <w:t xml:space="preserve">Existing </w:t>
      </w:r>
      <w:r w:rsidRPr="005662B9" w:rsidR="00724F4C">
        <w:rPr>
          <w:rFonts w:asciiTheme="minorHAnsi" w:hAnsiTheme="minorHAnsi" w:cstheme="minorHAnsi"/>
        </w:rPr>
        <w:t>SuccessFactors</w:t>
      </w:r>
      <w:r w:rsidRPr="005662B9" w:rsidR="004D2003">
        <w:rPr>
          <w:rFonts w:asciiTheme="minorHAnsi" w:hAnsiTheme="minorHAnsi" w:cstheme="minorHAnsi"/>
        </w:rPr>
        <w:t xml:space="preserve">/SAP HRIS/ERP </w:t>
      </w:r>
      <w:r w:rsidRPr="005662B9" w:rsidR="00724F4C">
        <w:rPr>
          <w:rFonts w:asciiTheme="minorHAnsi" w:hAnsiTheme="minorHAnsi" w:cstheme="minorHAnsi"/>
        </w:rPr>
        <w:t>Integrations</w:t>
      </w:r>
      <w:r w:rsidRPr="005662B9">
        <w:rPr>
          <w:rFonts w:asciiTheme="minorHAnsi" w:hAnsiTheme="minorHAnsi" w:cstheme="minorHAnsi"/>
        </w:rPr>
        <w:t xml:space="preserve"> - TBD</w:t>
      </w:r>
      <w:bookmarkEnd w:id="58"/>
    </w:p>
    <w:p w:rsidR="00224199" w:rsidP="0087014A" w:rsidRDefault="00724F4C" w14:paraId="2B3D8C2C" w14:textId="77777777">
      <w:r>
        <w:t>As there are many modules currently in SF with existing integrations, there could be new integrations, changes to existing, or retiring integration to manage.</w:t>
      </w:r>
      <w:r w:rsidR="004D2003">
        <w:t xml:space="preserve"> Similarly for SAP HRIS Applications. </w:t>
      </w:r>
    </w:p>
    <w:p w:rsidR="00F747A4" w:rsidP="0087014A" w:rsidRDefault="00F747A4" w14:paraId="7337474D" w14:textId="77777777"/>
    <w:p w:rsidR="00724F4C" w:rsidP="0087014A" w:rsidRDefault="004D2003" w14:paraId="2AB75494" w14:textId="77777777">
      <w:r>
        <w:t xml:space="preserve">Some of them have been listed in Integration Inventory as TBD Items – Total 10. </w:t>
      </w:r>
    </w:p>
    <w:p w:rsidR="004D2003" w:rsidP="0087014A" w:rsidRDefault="004D2003" w14:paraId="56347221" w14:textId="77777777"/>
    <w:p w:rsidR="00724F4C" w:rsidP="0087014A" w:rsidRDefault="00724F4C" w14:paraId="350B36F4" w14:textId="77777777">
      <w:r>
        <w:t>Any of the above not know</w:t>
      </w:r>
      <w:r w:rsidR="004D2003">
        <w:t>n</w:t>
      </w:r>
      <w:r>
        <w:t xml:space="preserve"> at the time of the integration inventory scoping will be determined by the Change Management process. </w:t>
      </w:r>
    </w:p>
    <w:p w:rsidR="0011106A" w:rsidP="0087014A" w:rsidRDefault="0011106A" w14:paraId="0A47F5C0" w14:textId="77777777"/>
    <w:p w:rsidRPr="005662B9" w:rsidR="0011106A" w:rsidP="0011106A" w:rsidRDefault="0011106A" w14:paraId="05AB88B1" w14:textId="77777777">
      <w:pPr>
        <w:pStyle w:val="Heading1"/>
        <w:rPr>
          <w:rFonts w:asciiTheme="minorHAnsi" w:hAnsiTheme="minorHAnsi" w:cstheme="minorHAnsi"/>
        </w:rPr>
      </w:pPr>
      <w:bookmarkStart w:name="_Toc71562996" w:id="59"/>
      <w:r w:rsidRPr="005662B9">
        <w:rPr>
          <w:rFonts w:asciiTheme="minorHAnsi" w:hAnsiTheme="minorHAnsi" w:cstheme="minorHAnsi"/>
        </w:rPr>
        <w:t>Appendix</w:t>
      </w:r>
      <w:bookmarkEnd w:id="59"/>
    </w:p>
    <w:p w:rsidRPr="005662B9" w:rsidR="00475FB2" w:rsidP="0011106A" w:rsidRDefault="00711A06" w14:paraId="20A79BC9" w14:textId="77777777">
      <w:pPr>
        <w:pStyle w:val="Heading2"/>
        <w:rPr>
          <w:rFonts w:asciiTheme="minorHAnsi" w:hAnsiTheme="minorHAnsi" w:cstheme="minorHAnsi"/>
        </w:rPr>
      </w:pPr>
      <w:bookmarkStart w:name="_Toc71562997" w:id="60"/>
      <w:r w:rsidRPr="005662B9">
        <w:rPr>
          <w:rFonts w:asciiTheme="minorHAnsi" w:hAnsiTheme="minorHAnsi" w:cstheme="minorHAnsi"/>
        </w:rPr>
        <w:t>In</w:t>
      </w:r>
      <w:r w:rsidRPr="005662B9" w:rsidR="00724F4C">
        <w:rPr>
          <w:rFonts w:asciiTheme="minorHAnsi" w:hAnsiTheme="minorHAnsi" w:cstheme="minorHAnsi"/>
        </w:rPr>
        <w:t>t</w:t>
      </w:r>
      <w:r w:rsidRPr="005662B9">
        <w:rPr>
          <w:rFonts w:asciiTheme="minorHAnsi" w:hAnsiTheme="minorHAnsi" w:cstheme="minorHAnsi"/>
        </w:rPr>
        <w:t>erface Inventory</w:t>
      </w:r>
      <w:bookmarkEnd w:id="60"/>
    </w:p>
    <w:p w:rsidR="00E50787" w:rsidP="00E50787" w:rsidRDefault="00E50787" w14:paraId="59102B4F" w14:textId="77777777"/>
    <w:p w:rsidR="00DB656F" w:rsidP="00E50787" w:rsidRDefault="00DB656F" w14:paraId="5C5A65DE" w14:textId="77777777">
      <w:pPr>
        <w:rPr>
          <w:ins w:author="ARAVIND SURABHI" w:date="2021-04-24T22:22:00Z" w:id="61"/>
        </w:rPr>
      </w:pPr>
    </w:p>
    <w:bookmarkStart w:name="_MON_1684133978" w:id="62"/>
    <w:bookmarkEnd w:id="62"/>
    <w:p w:rsidRPr="00E50787" w:rsidR="00E50787" w:rsidP="00E50787" w:rsidRDefault="00D6688B" w14:paraId="1302CC45" w14:textId="27C1456F">
      <w:r>
        <w:object w:dxaOrig="1520" w:dyaOrig="988" w14:anchorId="3C917650">
          <v:shape id="_x0000_i1026" style="width:76.5pt;height:49.5pt" o:ole="" type="#_x0000_t75">
            <v:imagedata o:title="" r:id="rId42"/>
          </v:shape>
          <o:OLEObject Type="Embed" ProgID="Excel.Sheet.12" ShapeID="_x0000_i1026" DrawAspect="Icon" ObjectID="_1685425444" r:id="rId43"/>
        </w:object>
      </w:r>
    </w:p>
    <w:p w:rsidRPr="005662B9" w:rsidR="00711A06" w:rsidP="00711A06" w:rsidRDefault="00711A06" w14:paraId="6D6325A4" w14:textId="77777777">
      <w:pPr>
        <w:pStyle w:val="Heading2"/>
        <w:rPr>
          <w:rFonts w:asciiTheme="minorHAnsi" w:hAnsiTheme="minorHAnsi" w:cstheme="minorHAnsi"/>
        </w:rPr>
      </w:pPr>
      <w:bookmarkStart w:name="_Toc71562998" w:id="63"/>
      <w:r w:rsidRPr="005662B9">
        <w:rPr>
          <w:rFonts w:asciiTheme="minorHAnsi" w:hAnsiTheme="minorHAnsi" w:cstheme="minorHAnsi"/>
        </w:rPr>
        <w:t>Specification (FS/TS) Template</w:t>
      </w:r>
      <w:bookmarkEnd w:id="63"/>
    </w:p>
    <w:p w:rsidR="00E50787" w:rsidP="00E50787" w:rsidRDefault="00E50787" w14:paraId="0FA7F5B9" w14:textId="77777777"/>
    <w:bookmarkStart w:name="_MON_1680536593" w:id="64"/>
    <w:bookmarkEnd w:id="64"/>
    <w:p w:rsidRPr="00E50787" w:rsidR="00E50787" w:rsidP="00E50787" w:rsidRDefault="00E50787" w14:paraId="398A7879" w14:textId="77777777">
      <w:r>
        <w:object w:dxaOrig="1520" w:dyaOrig="988" w14:anchorId="01B0C1BB">
          <v:shape id="_x0000_i1027" style="width:76.5pt;height:49.5pt" o:ole="" type="#_x0000_t75">
            <v:imagedata o:title="" r:id="rId44"/>
          </v:shape>
          <o:OLEObject Type="Embed" ProgID="Word.Document.12" ShapeID="_x0000_i1027" DrawAspect="Icon" ObjectID="_1685425445" r:id="rId45">
            <o:FieldCodes>\s</o:FieldCodes>
          </o:OLEObject>
        </w:object>
      </w:r>
    </w:p>
    <w:p w:rsidRPr="005662B9" w:rsidR="00711A06" w:rsidP="00711A06" w:rsidRDefault="00AE2373" w14:paraId="103C91A0" w14:textId="77777777">
      <w:pPr>
        <w:pStyle w:val="Heading2"/>
        <w:rPr>
          <w:rFonts w:asciiTheme="minorHAnsi" w:hAnsiTheme="minorHAnsi" w:cstheme="minorHAnsi"/>
        </w:rPr>
      </w:pPr>
      <w:bookmarkStart w:name="_Toc71562999" w:id="65"/>
      <w:r w:rsidRPr="005662B9">
        <w:rPr>
          <w:rFonts w:asciiTheme="minorHAnsi" w:hAnsiTheme="minorHAnsi" w:cstheme="minorHAnsi"/>
        </w:rPr>
        <w:t>Tenneco</w:t>
      </w:r>
      <w:r w:rsidRPr="005662B9" w:rsidR="006B54F2">
        <w:rPr>
          <w:rFonts w:asciiTheme="minorHAnsi" w:hAnsiTheme="minorHAnsi" w:cstheme="minorHAnsi"/>
        </w:rPr>
        <w:t xml:space="preserve"> </w:t>
      </w:r>
      <w:r w:rsidRPr="005662B9">
        <w:rPr>
          <w:rFonts w:asciiTheme="minorHAnsi" w:hAnsiTheme="minorHAnsi" w:cstheme="minorHAnsi"/>
        </w:rPr>
        <w:t>Interface</w:t>
      </w:r>
      <w:r w:rsidRPr="005662B9" w:rsidR="00711A06">
        <w:rPr>
          <w:rFonts w:asciiTheme="minorHAnsi" w:hAnsiTheme="minorHAnsi" w:cstheme="minorHAnsi"/>
        </w:rPr>
        <w:t xml:space="preserve"> Tracker</w:t>
      </w:r>
      <w:r w:rsidRPr="005662B9" w:rsidR="009C1B16">
        <w:rPr>
          <w:rFonts w:asciiTheme="minorHAnsi" w:hAnsiTheme="minorHAnsi" w:cstheme="minorHAnsi"/>
        </w:rPr>
        <w:t xml:space="preserve"> Template</w:t>
      </w:r>
      <w:bookmarkEnd w:id="65"/>
    </w:p>
    <w:p w:rsidR="00AE2373" w:rsidP="00AE2373" w:rsidRDefault="00AE2373" w14:paraId="7EAB6E87" w14:textId="77777777"/>
    <w:bookmarkStart w:name="_MON_1684134041" w:id="66"/>
    <w:bookmarkEnd w:id="66"/>
    <w:p w:rsidR="0011106A" w:rsidP="0087014A" w:rsidRDefault="00C5331A" w14:paraId="11BC3538" w14:textId="7A7D6D41">
      <w:r>
        <w:object w:dxaOrig="1155" w:dyaOrig="752" w14:anchorId="7504C82C">
          <v:shape id="_x0000_i1028" style="width:57.75pt;height:37.5pt" o:ole="" type="#_x0000_t75">
            <v:imagedata o:title="" r:id="rId46"/>
          </v:shape>
          <o:OLEObject Type="Embed" ProgID="Excel.Sheet.12" ShapeID="_x0000_i1028" DrawAspect="Icon" ObjectID="_1685425446" r:id="rId47"/>
        </w:object>
      </w:r>
    </w:p>
    <w:p w:rsidRPr="0087014A" w:rsidR="0011106A" w:rsidP="0087014A" w:rsidRDefault="0011106A" w14:paraId="7C5268B3" w14:textId="77777777"/>
    <w:sectPr w:rsidRPr="0087014A" w:rsidR="0011106A" w:rsidSect="005B0C87">
      <w:headerReference w:type="default" r:id="rId48"/>
      <w:footerReference w:type="even" r:id="rId49"/>
      <w:footerReference w:type="default" r:id="rId50"/>
      <w:footerReference w:type="first" r:id="rId51"/>
      <w:pgSz w:w="12240" w:h="15840"/>
      <w:pgMar w:top="2074" w:right="1440" w:bottom="1440" w:left="1440" w:header="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B10C7" w:rsidP="006B2D68" w:rsidRDefault="00EB10C7" w14:paraId="19F22037" w14:textId="77777777">
      <w:r>
        <w:separator/>
      </w:r>
    </w:p>
  </w:endnote>
  <w:endnote w:type="continuationSeparator" w:id="0">
    <w:p w:rsidR="00EB10C7" w:rsidP="006B2D68" w:rsidRDefault="00EB10C7" w14:paraId="126E16D0" w14:textId="77777777">
      <w:r>
        <w:continuationSeparator/>
      </w:r>
    </w:p>
  </w:endnote>
  <w:endnote w:type="continuationNotice" w:id="1">
    <w:p w:rsidR="00EB10C7" w:rsidRDefault="00EB10C7" w14:paraId="27A1E2C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40108" w:rsidP="005B0C87" w:rsidRDefault="00640108" w14:paraId="651EFC67" w14:textId="77777777">
    <w:pPr>
      <w:pStyle w:val="Footer"/>
      <w:jc w:val="center"/>
      <w:rPr>
        <w:rFonts w:ascii="Arial" w:hAnsi="Arial" w:cs="Arial"/>
        <w:color w:val="000000"/>
        <w:sz w:val="17"/>
      </w:rPr>
    </w:pPr>
    <w:bookmarkStart w:name="aliashStandardFooter1FooterEvenPages" w:id="69"/>
    <w:r w:rsidRPr="005B0C87">
      <w:rPr>
        <w:rFonts w:ascii="Arial" w:hAnsi="Arial" w:cs="Arial"/>
        <w:color w:val="000000"/>
        <w:sz w:val="17"/>
      </w:rPr>
      <w:t>Corning Restricted</w:t>
    </w:r>
    <w:bookmarkEnd w:id="69"/>
  </w:p>
  <w:p w:rsidR="00640108" w:rsidRDefault="00640108" w14:paraId="70C5F98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40108" w:rsidP="00992339" w:rsidRDefault="00640108" w14:paraId="52F8EAED" w14:textId="77777777">
    <w:pPr>
      <w:pStyle w:val="Footer"/>
      <w:jc w:val="center"/>
      <w:rPr>
        <w:rFonts w:ascii="Arial" w:hAnsi="Arial" w:cs="Arial"/>
        <w:color w:val="000000"/>
        <w:sz w:val="17"/>
        <w:szCs w:val="20"/>
      </w:rPr>
    </w:pPr>
    <w:bookmarkStart w:name="aliashStandardFooter1FooterPrimary" w:id="70"/>
    <w:r>
      <w:rPr>
        <w:rFonts w:ascii="Arial" w:hAnsi="Arial" w:cs="Arial"/>
        <w:color w:val="000000"/>
        <w:sz w:val="17"/>
        <w:szCs w:val="20"/>
      </w:rPr>
      <w:t>Tenneco</w:t>
    </w:r>
    <w:r w:rsidRPr="005B0C87">
      <w:rPr>
        <w:rFonts w:ascii="Arial" w:hAnsi="Arial" w:cs="Arial"/>
        <w:color w:val="000000"/>
        <w:sz w:val="17"/>
        <w:szCs w:val="20"/>
      </w:rPr>
      <w:t xml:space="preserve"> Restricted</w:t>
    </w:r>
    <w:bookmarkEnd w:id="70"/>
  </w:p>
  <w:p w:rsidRPr="00B87C46" w:rsidR="00640108" w:rsidP="00992339" w:rsidRDefault="00B2113E" w14:paraId="325957D8" w14:textId="77777777">
    <w:pPr>
      <w:pStyle w:val="Footer"/>
      <w:jc w:val="center"/>
      <w:rPr>
        <w:rFonts w:ascii="Arial" w:hAnsi="Arial" w:cs="Arial"/>
        <w:sz w:val="20"/>
        <w:szCs w:val="20"/>
      </w:rPr>
    </w:pPr>
    <w:sdt>
      <w:sdtPr>
        <w:rPr>
          <w:rFonts w:ascii="Arial" w:hAnsi="Arial" w:cs="Arial"/>
          <w:sz w:val="20"/>
          <w:szCs w:val="20"/>
        </w:rPr>
        <w:id w:val="3506731"/>
        <w:docPartObj>
          <w:docPartGallery w:val="Page Numbers (Bottom of Page)"/>
          <w:docPartUnique/>
        </w:docPartObj>
      </w:sdtPr>
      <w:sdtContent>
        <w:r w:rsidRPr="00B87C46" w:rsidR="00640108">
          <w:rPr>
            <w:rFonts w:ascii="Arial" w:hAnsi="Arial" w:cs="Arial"/>
            <w:sz w:val="20"/>
            <w:szCs w:val="20"/>
          </w:rPr>
          <w:fldChar w:fldCharType="begin"/>
        </w:r>
        <w:r w:rsidRPr="00B87C46" w:rsidR="00640108">
          <w:rPr>
            <w:rFonts w:ascii="Arial" w:hAnsi="Arial" w:cs="Arial"/>
            <w:sz w:val="20"/>
            <w:szCs w:val="20"/>
          </w:rPr>
          <w:instrText xml:space="preserve"> PAGE   \* MERGEFORMAT </w:instrText>
        </w:r>
        <w:r w:rsidRPr="00B87C46" w:rsidR="00640108">
          <w:rPr>
            <w:rFonts w:ascii="Arial" w:hAnsi="Arial" w:cs="Arial"/>
            <w:sz w:val="20"/>
            <w:szCs w:val="20"/>
          </w:rPr>
          <w:fldChar w:fldCharType="separate"/>
        </w:r>
        <w:r w:rsidR="00640108">
          <w:rPr>
            <w:rFonts w:ascii="Arial" w:hAnsi="Arial" w:cs="Arial"/>
            <w:noProof/>
            <w:sz w:val="20"/>
            <w:szCs w:val="20"/>
          </w:rPr>
          <w:t>26</w:t>
        </w:r>
        <w:r w:rsidRPr="00B87C46" w:rsidR="00640108">
          <w:rPr>
            <w:rFonts w:ascii="Arial" w:hAnsi="Arial" w:cs="Arial"/>
            <w:sz w:val="20"/>
            <w:szCs w:val="20"/>
          </w:rPr>
          <w:fldChar w:fldCharType="end"/>
        </w:r>
      </w:sdtContent>
    </w:sdt>
  </w:p>
  <w:p w:rsidRPr="00B87C46" w:rsidR="00640108" w:rsidP="00992339" w:rsidRDefault="00640108" w14:paraId="288BD9D4" w14:textId="74A959C4">
    <w:pPr>
      <w:pStyle w:val="Footer"/>
      <w:rPr>
        <w:rFonts w:ascii="Arial" w:hAnsi="Arial" w:cs="Arial"/>
        <w:sz w:val="20"/>
        <w:szCs w:val="20"/>
      </w:rPr>
    </w:pPr>
    <w:r>
      <w:rPr>
        <w:rFonts w:ascii="Arial" w:hAnsi="Arial" w:cs="Arial"/>
        <w:sz w:val="20"/>
        <w:szCs w:val="20"/>
      </w:rPr>
      <w:t>Integration Strategy</w:t>
    </w:r>
    <w:r w:rsidRPr="00B87C46">
      <w:rPr>
        <w:rFonts w:ascii="Arial" w:hAnsi="Arial" w:cs="Arial"/>
        <w:sz w:val="20"/>
        <w:szCs w:val="20"/>
      </w:rPr>
      <w:tab/>
    </w:r>
    <w:r w:rsidRPr="00B87C46">
      <w:rPr>
        <w:rFonts w:ascii="Arial" w:hAnsi="Arial" w:cs="Arial"/>
        <w:sz w:val="20"/>
        <w:szCs w:val="20"/>
      </w:rPr>
      <w:tab/>
    </w:r>
    <w:r w:rsidRPr="00B87C46">
      <w:rPr>
        <w:rFonts w:ascii="Arial" w:hAnsi="Arial" w:cs="Arial"/>
        <w:sz w:val="20"/>
        <w:szCs w:val="20"/>
      </w:rPr>
      <w:t xml:space="preserve">Revision Date </w:t>
    </w:r>
    <w:r>
      <w:rPr>
        <w:rFonts w:ascii="Arial" w:hAnsi="Arial" w:cs="Arial"/>
        <w:sz w:val="20"/>
        <w:szCs w:val="20"/>
      </w:rPr>
      <w:t>05/10/21</w:t>
    </w:r>
  </w:p>
  <w:p w:rsidRPr="00992339" w:rsidR="00640108" w:rsidP="00992339" w:rsidRDefault="00640108" w14:paraId="1830641F"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40108" w:rsidP="005B0C87" w:rsidRDefault="00640108" w14:paraId="5B0A55C8" w14:textId="77777777">
    <w:pPr>
      <w:pStyle w:val="Footer"/>
      <w:jc w:val="center"/>
      <w:rPr>
        <w:rFonts w:ascii="Arial" w:hAnsi="Arial" w:cs="Arial"/>
        <w:color w:val="000000"/>
        <w:sz w:val="17"/>
      </w:rPr>
    </w:pPr>
    <w:bookmarkStart w:name="aliashStandardFooter1FooterFirstPage" w:id="71"/>
    <w:r w:rsidRPr="005B0C87">
      <w:rPr>
        <w:rFonts w:ascii="Arial" w:hAnsi="Arial" w:cs="Arial"/>
        <w:color w:val="000000"/>
        <w:sz w:val="17"/>
      </w:rPr>
      <w:t>Corning Restricted</w:t>
    </w:r>
    <w:bookmarkEnd w:id="71"/>
  </w:p>
  <w:p w:rsidR="00640108" w:rsidRDefault="00640108" w14:paraId="3689CC4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B10C7" w:rsidP="006B2D68" w:rsidRDefault="00EB10C7" w14:paraId="1AA3AC38" w14:textId="77777777">
      <w:r>
        <w:separator/>
      </w:r>
    </w:p>
  </w:footnote>
  <w:footnote w:type="continuationSeparator" w:id="0">
    <w:p w:rsidR="00EB10C7" w:rsidP="006B2D68" w:rsidRDefault="00EB10C7" w14:paraId="2C413CF9" w14:textId="77777777">
      <w:r>
        <w:continuationSeparator/>
      </w:r>
    </w:p>
  </w:footnote>
  <w:footnote w:type="continuationNotice" w:id="1">
    <w:p w:rsidR="00EB10C7" w:rsidRDefault="00EB10C7" w14:paraId="5298CE1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640108" w:rsidP="001B230B" w:rsidRDefault="00640108" w14:paraId="42698993" w14:textId="77777777">
    <w:pPr>
      <w:pStyle w:val="Header"/>
      <w:jc w:val="both"/>
      <w:rPr>
        <w:ins w:author="Michael Francis" w:date="2018-03-15T15:11:00Z" w:id="67"/>
      </w:rPr>
    </w:pPr>
    <w:bookmarkStart w:name="RelocUnknWatermark1PrimaryHeader" w:id="68"/>
    <w:bookmarkEnd w:id="68"/>
  </w:p>
  <w:p w:rsidR="00640108" w:rsidP="001B230B" w:rsidRDefault="2E1760D5" w14:paraId="65CFB779" w14:textId="77777777">
    <w:pPr>
      <w:pStyle w:val="Header"/>
      <w:jc w:val="both"/>
    </w:pPr>
    <w:r>
      <w:rPr>
        <w:noProof/>
      </w:rPr>
      <w:drawing>
        <wp:inline distT="0" distB="0" distL="0" distR="0" wp14:anchorId="2471A833" wp14:editId="31F017AA">
          <wp:extent cx="1403422" cy="514376"/>
          <wp:effectExtent l="0" t="0" r="635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403422" cy="514376"/>
                  </a:xfrm>
                  <a:prstGeom prst="rect">
                    <a:avLst/>
                  </a:prstGeom>
                </pic:spPr>
              </pic:pic>
            </a:graphicData>
          </a:graphic>
        </wp:inline>
      </w:drawing>
    </w:r>
    <w:r w:rsidRPr="2E1760D5">
      <w:rPr>
        <w:sz w:val="40"/>
        <w:szCs w:val="40"/>
      </w:rPr>
      <w:t>Integration Strategy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5407C1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B90189"/>
    <w:multiLevelType w:val="hybridMultilevel"/>
    <w:tmpl w:val="0BEA91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A284845"/>
    <w:multiLevelType w:val="hybridMultilevel"/>
    <w:tmpl w:val="9C4E04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DA17EA0"/>
    <w:multiLevelType w:val="hybridMultilevel"/>
    <w:tmpl w:val="0B18D28A"/>
    <w:lvl w:ilvl="0" w:tplc="ABB82476">
      <w:start w:val="1"/>
      <w:numFmt w:val="bullet"/>
      <w:lvlText w:val="•"/>
      <w:lvlJc w:val="left"/>
      <w:pPr>
        <w:tabs>
          <w:tab w:val="num" w:pos="720"/>
        </w:tabs>
        <w:ind w:left="720" w:hanging="360"/>
      </w:pPr>
      <w:rPr>
        <w:rFonts w:hint="default" w:ascii="Arial" w:hAnsi="Arial"/>
      </w:rPr>
    </w:lvl>
    <w:lvl w:ilvl="1" w:tplc="1AB4CB3C" w:tentative="1">
      <w:start w:val="1"/>
      <w:numFmt w:val="bullet"/>
      <w:lvlText w:val="•"/>
      <w:lvlJc w:val="left"/>
      <w:pPr>
        <w:tabs>
          <w:tab w:val="num" w:pos="1440"/>
        </w:tabs>
        <w:ind w:left="1440" w:hanging="360"/>
      </w:pPr>
      <w:rPr>
        <w:rFonts w:hint="default" w:ascii="Arial" w:hAnsi="Arial"/>
      </w:rPr>
    </w:lvl>
    <w:lvl w:ilvl="2" w:tplc="7564E7EC" w:tentative="1">
      <w:start w:val="1"/>
      <w:numFmt w:val="bullet"/>
      <w:lvlText w:val="•"/>
      <w:lvlJc w:val="left"/>
      <w:pPr>
        <w:tabs>
          <w:tab w:val="num" w:pos="2160"/>
        </w:tabs>
        <w:ind w:left="2160" w:hanging="360"/>
      </w:pPr>
      <w:rPr>
        <w:rFonts w:hint="default" w:ascii="Arial" w:hAnsi="Arial"/>
      </w:rPr>
    </w:lvl>
    <w:lvl w:ilvl="3" w:tplc="05A4B6E4" w:tentative="1">
      <w:start w:val="1"/>
      <w:numFmt w:val="bullet"/>
      <w:lvlText w:val="•"/>
      <w:lvlJc w:val="left"/>
      <w:pPr>
        <w:tabs>
          <w:tab w:val="num" w:pos="2880"/>
        </w:tabs>
        <w:ind w:left="2880" w:hanging="360"/>
      </w:pPr>
      <w:rPr>
        <w:rFonts w:hint="default" w:ascii="Arial" w:hAnsi="Arial"/>
      </w:rPr>
    </w:lvl>
    <w:lvl w:ilvl="4" w:tplc="E2F690B2" w:tentative="1">
      <w:start w:val="1"/>
      <w:numFmt w:val="bullet"/>
      <w:lvlText w:val="•"/>
      <w:lvlJc w:val="left"/>
      <w:pPr>
        <w:tabs>
          <w:tab w:val="num" w:pos="3600"/>
        </w:tabs>
        <w:ind w:left="3600" w:hanging="360"/>
      </w:pPr>
      <w:rPr>
        <w:rFonts w:hint="default" w:ascii="Arial" w:hAnsi="Arial"/>
      </w:rPr>
    </w:lvl>
    <w:lvl w:ilvl="5" w:tplc="7BC242B4" w:tentative="1">
      <w:start w:val="1"/>
      <w:numFmt w:val="bullet"/>
      <w:lvlText w:val="•"/>
      <w:lvlJc w:val="left"/>
      <w:pPr>
        <w:tabs>
          <w:tab w:val="num" w:pos="4320"/>
        </w:tabs>
        <w:ind w:left="4320" w:hanging="360"/>
      </w:pPr>
      <w:rPr>
        <w:rFonts w:hint="default" w:ascii="Arial" w:hAnsi="Arial"/>
      </w:rPr>
    </w:lvl>
    <w:lvl w:ilvl="6" w:tplc="7242F1C6" w:tentative="1">
      <w:start w:val="1"/>
      <w:numFmt w:val="bullet"/>
      <w:lvlText w:val="•"/>
      <w:lvlJc w:val="left"/>
      <w:pPr>
        <w:tabs>
          <w:tab w:val="num" w:pos="5040"/>
        </w:tabs>
        <w:ind w:left="5040" w:hanging="360"/>
      </w:pPr>
      <w:rPr>
        <w:rFonts w:hint="default" w:ascii="Arial" w:hAnsi="Arial"/>
      </w:rPr>
    </w:lvl>
    <w:lvl w:ilvl="7" w:tplc="B9CEC51A" w:tentative="1">
      <w:start w:val="1"/>
      <w:numFmt w:val="bullet"/>
      <w:lvlText w:val="•"/>
      <w:lvlJc w:val="left"/>
      <w:pPr>
        <w:tabs>
          <w:tab w:val="num" w:pos="5760"/>
        </w:tabs>
        <w:ind w:left="5760" w:hanging="360"/>
      </w:pPr>
      <w:rPr>
        <w:rFonts w:hint="default" w:ascii="Arial" w:hAnsi="Arial"/>
      </w:rPr>
    </w:lvl>
    <w:lvl w:ilvl="8" w:tplc="ED14DBE6" w:tentative="1">
      <w:start w:val="1"/>
      <w:numFmt w:val="bullet"/>
      <w:lvlText w:val="•"/>
      <w:lvlJc w:val="left"/>
      <w:pPr>
        <w:tabs>
          <w:tab w:val="num" w:pos="6480"/>
        </w:tabs>
        <w:ind w:left="6480" w:hanging="360"/>
      </w:pPr>
      <w:rPr>
        <w:rFonts w:hint="default" w:ascii="Arial" w:hAnsi="Arial"/>
      </w:rPr>
    </w:lvl>
  </w:abstractNum>
  <w:abstractNum w:abstractNumId="4" w15:restartNumberingAfterBreak="0">
    <w:nsid w:val="12CE0A27"/>
    <w:multiLevelType w:val="hybridMultilevel"/>
    <w:tmpl w:val="7B62C82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5" w15:restartNumberingAfterBreak="0">
    <w:nsid w:val="3C7345DA"/>
    <w:multiLevelType w:val="hybridMultilevel"/>
    <w:tmpl w:val="E1F2BA16"/>
    <w:lvl w:ilvl="0" w:tplc="04090001">
      <w:start w:val="1"/>
      <w:numFmt w:val="bullet"/>
      <w:lvlText w:val=""/>
      <w:lvlJc w:val="left"/>
      <w:pPr>
        <w:ind w:left="720" w:hanging="360"/>
      </w:pPr>
      <w:rPr>
        <w:rFonts w:hint="default" w:ascii="Symbol" w:hAnsi="Symbol"/>
      </w:rPr>
    </w:lvl>
    <w:lvl w:ilvl="1" w:tplc="80F4A8FA">
      <w:numFmt w:val="bullet"/>
      <w:lvlText w:val=""/>
      <w:lvlJc w:val="left"/>
      <w:pPr>
        <w:ind w:left="1440" w:hanging="360"/>
      </w:pPr>
      <w:rPr>
        <w:rFonts w:hint="default" w:ascii="Wingdings" w:hAnsi="Wingdings" w:cs="Helv" w:eastAsiaTheme="minorHAnsi"/>
      </w:rPr>
    </w:lvl>
    <w:lvl w:ilvl="2" w:tplc="04090005">
      <w:start w:val="1"/>
      <w:numFmt w:val="bullet"/>
      <w:lvlText w:val=""/>
      <w:lvlJc w:val="left"/>
      <w:pPr>
        <w:ind w:left="2160" w:hanging="360"/>
      </w:pPr>
      <w:rPr>
        <w:rFonts w:hint="default" w:ascii="Wingdings" w:hAnsi="Wingdings"/>
      </w:rPr>
    </w:lvl>
    <w:lvl w:ilvl="3" w:tplc="09E84F60">
      <w:numFmt w:val="bullet"/>
      <w:lvlText w:val="-"/>
      <w:lvlJc w:val="left"/>
      <w:pPr>
        <w:ind w:left="2880" w:hanging="360"/>
      </w:pPr>
      <w:rPr>
        <w:rFonts w:hint="default" w:ascii="Calibri" w:hAnsi="Calibri" w:cs="Calibri" w:eastAsiaTheme="minorHAnsi"/>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CBF3E7D"/>
    <w:multiLevelType w:val="hybridMultilevel"/>
    <w:tmpl w:val="E578ED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EA45116"/>
    <w:multiLevelType w:val="multilevel"/>
    <w:tmpl w:val="E876A3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796030B"/>
    <w:multiLevelType w:val="hybridMultilevel"/>
    <w:tmpl w:val="C298FA3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15:restartNumberingAfterBreak="0">
    <w:nsid w:val="557F42D5"/>
    <w:multiLevelType w:val="hybridMultilevel"/>
    <w:tmpl w:val="356031C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5FF5FAF"/>
    <w:multiLevelType w:val="multilevel"/>
    <w:tmpl w:val="130C36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60BC513F"/>
    <w:multiLevelType w:val="hybridMultilevel"/>
    <w:tmpl w:val="3AC61FE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15:restartNumberingAfterBreak="0">
    <w:nsid w:val="62B05389"/>
    <w:multiLevelType w:val="hybridMultilevel"/>
    <w:tmpl w:val="C9F422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6D1C2B9C"/>
    <w:multiLevelType w:val="multilevel"/>
    <w:tmpl w:val="8134121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7977227D"/>
    <w:multiLevelType w:val="hybridMultilevel"/>
    <w:tmpl w:val="8B7CBF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7DCE08CC"/>
    <w:multiLevelType w:val="hybridMultilevel"/>
    <w:tmpl w:val="50A8A08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2"/>
  </w:num>
  <w:num w:numId="3">
    <w:abstractNumId w:val="9"/>
  </w:num>
  <w:num w:numId="4">
    <w:abstractNumId w:val="2"/>
  </w:num>
  <w:num w:numId="5">
    <w:abstractNumId w:val="15"/>
  </w:num>
  <w:num w:numId="6">
    <w:abstractNumId w:val="14"/>
  </w:num>
  <w:num w:numId="7">
    <w:abstractNumId w:val="6"/>
  </w:num>
  <w:num w:numId="8">
    <w:abstractNumId w:val="1"/>
  </w:num>
  <w:num w:numId="9">
    <w:abstractNumId w:val="11"/>
  </w:num>
  <w:num w:numId="10">
    <w:abstractNumId w:val="8"/>
  </w:num>
  <w:num w:numId="11">
    <w:abstractNumId w:val="3"/>
  </w:num>
  <w:num w:numId="12">
    <w:abstractNumId w:val="10"/>
  </w:num>
  <w:num w:numId="13">
    <w:abstractNumId w:val="13"/>
  </w:num>
  <w:num w:numId="14">
    <w:abstractNumId w:val="7"/>
  </w:num>
  <w:num w:numId="15">
    <w:abstractNumId w:val="4"/>
  </w:num>
  <w:num w:numId="16">
    <w:abstractNumId w:val="5"/>
  </w:num>
  <w:numIdMacAtCleanup w:val="1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proofState w:spelling="clean" w:grammar="clean"/>
  <w:defaultTabStop w:val="720"/>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68"/>
    <w:rsid w:val="000037A2"/>
    <w:rsid w:val="00003876"/>
    <w:rsid w:val="00017A1D"/>
    <w:rsid w:val="00021605"/>
    <w:rsid w:val="0003610D"/>
    <w:rsid w:val="000436A3"/>
    <w:rsid w:val="0005307B"/>
    <w:rsid w:val="00053A55"/>
    <w:rsid w:val="00054F63"/>
    <w:rsid w:val="00061C89"/>
    <w:rsid w:val="00064065"/>
    <w:rsid w:val="00064B13"/>
    <w:rsid w:val="000817E6"/>
    <w:rsid w:val="000B5B7F"/>
    <w:rsid w:val="000B6263"/>
    <w:rsid w:val="000C426B"/>
    <w:rsid w:val="000D2A2F"/>
    <w:rsid w:val="000E03CB"/>
    <w:rsid w:val="000F53CC"/>
    <w:rsid w:val="000F55DA"/>
    <w:rsid w:val="000F6BC0"/>
    <w:rsid w:val="000F6F71"/>
    <w:rsid w:val="001030D7"/>
    <w:rsid w:val="0010788A"/>
    <w:rsid w:val="00110F26"/>
    <w:rsid w:val="0011106A"/>
    <w:rsid w:val="00116A9B"/>
    <w:rsid w:val="00117946"/>
    <w:rsid w:val="001277CB"/>
    <w:rsid w:val="0013379F"/>
    <w:rsid w:val="00136475"/>
    <w:rsid w:val="00144403"/>
    <w:rsid w:val="00144CBE"/>
    <w:rsid w:val="00160CD5"/>
    <w:rsid w:val="00160D31"/>
    <w:rsid w:val="0016710A"/>
    <w:rsid w:val="00185911"/>
    <w:rsid w:val="001A150F"/>
    <w:rsid w:val="001A1572"/>
    <w:rsid w:val="001A5F74"/>
    <w:rsid w:val="001B230B"/>
    <w:rsid w:val="001B26A9"/>
    <w:rsid w:val="001B56E8"/>
    <w:rsid w:val="001B5718"/>
    <w:rsid w:val="001C07A7"/>
    <w:rsid w:val="001C1FE8"/>
    <w:rsid w:val="001C73AD"/>
    <w:rsid w:val="001D0A6B"/>
    <w:rsid w:val="001E454C"/>
    <w:rsid w:val="001E7DB3"/>
    <w:rsid w:val="001F0883"/>
    <w:rsid w:val="002157B1"/>
    <w:rsid w:val="00224199"/>
    <w:rsid w:val="00233071"/>
    <w:rsid w:val="00234A6A"/>
    <w:rsid w:val="0023592C"/>
    <w:rsid w:val="002431B8"/>
    <w:rsid w:val="00256C4C"/>
    <w:rsid w:val="00270432"/>
    <w:rsid w:val="0027763F"/>
    <w:rsid w:val="00282673"/>
    <w:rsid w:val="00283EFE"/>
    <w:rsid w:val="00294756"/>
    <w:rsid w:val="002A2906"/>
    <w:rsid w:val="002A2CD2"/>
    <w:rsid w:val="002A3476"/>
    <w:rsid w:val="002A7F2F"/>
    <w:rsid w:val="002B36AC"/>
    <w:rsid w:val="002B3E42"/>
    <w:rsid w:val="002B53EB"/>
    <w:rsid w:val="002B61FB"/>
    <w:rsid w:val="002C2239"/>
    <w:rsid w:val="002D296A"/>
    <w:rsid w:val="002D2AA9"/>
    <w:rsid w:val="002E0B63"/>
    <w:rsid w:val="002E1242"/>
    <w:rsid w:val="002F1B10"/>
    <w:rsid w:val="002F3B70"/>
    <w:rsid w:val="002F5277"/>
    <w:rsid w:val="00304FB1"/>
    <w:rsid w:val="00312191"/>
    <w:rsid w:val="00313EB6"/>
    <w:rsid w:val="003146D2"/>
    <w:rsid w:val="00314A88"/>
    <w:rsid w:val="00320D43"/>
    <w:rsid w:val="00336E34"/>
    <w:rsid w:val="003416AF"/>
    <w:rsid w:val="00346D31"/>
    <w:rsid w:val="00347A04"/>
    <w:rsid w:val="00354930"/>
    <w:rsid w:val="003652E0"/>
    <w:rsid w:val="00373535"/>
    <w:rsid w:val="003774AF"/>
    <w:rsid w:val="00383C3D"/>
    <w:rsid w:val="00397576"/>
    <w:rsid w:val="003A060C"/>
    <w:rsid w:val="003A4A48"/>
    <w:rsid w:val="003D0365"/>
    <w:rsid w:val="003D30B3"/>
    <w:rsid w:val="003D5ECA"/>
    <w:rsid w:val="003D7D16"/>
    <w:rsid w:val="003F0F15"/>
    <w:rsid w:val="003F29B3"/>
    <w:rsid w:val="004023FF"/>
    <w:rsid w:val="004173F6"/>
    <w:rsid w:val="00441564"/>
    <w:rsid w:val="00450B2E"/>
    <w:rsid w:val="00452771"/>
    <w:rsid w:val="00475FB2"/>
    <w:rsid w:val="0047740C"/>
    <w:rsid w:val="0048319E"/>
    <w:rsid w:val="00483DBD"/>
    <w:rsid w:val="00485B87"/>
    <w:rsid w:val="004913CA"/>
    <w:rsid w:val="00497D82"/>
    <w:rsid w:val="00497EC9"/>
    <w:rsid w:val="004A1ADF"/>
    <w:rsid w:val="004A7635"/>
    <w:rsid w:val="004B0400"/>
    <w:rsid w:val="004B0D04"/>
    <w:rsid w:val="004B4B5E"/>
    <w:rsid w:val="004D2003"/>
    <w:rsid w:val="004D4CFD"/>
    <w:rsid w:val="004E4BE6"/>
    <w:rsid w:val="004E5785"/>
    <w:rsid w:val="004F44BE"/>
    <w:rsid w:val="004F7A5E"/>
    <w:rsid w:val="005005E2"/>
    <w:rsid w:val="005044D8"/>
    <w:rsid w:val="00506B82"/>
    <w:rsid w:val="00510006"/>
    <w:rsid w:val="00510A67"/>
    <w:rsid w:val="005210B2"/>
    <w:rsid w:val="005241E8"/>
    <w:rsid w:val="005266E4"/>
    <w:rsid w:val="00533FAE"/>
    <w:rsid w:val="0053537E"/>
    <w:rsid w:val="0053635F"/>
    <w:rsid w:val="00552B31"/>
    <w:rsid w:val="0055472D"/>
    <w:rsid w:val="00557D75"/>
    <w:rsid w:val="00560800"/>
    <w:rsid w:val="00564A9B"/>
    <w:rsid w:val="00565C08"/>
    <w:rsid w:val="005662B9"/>
    <w:rsid w:val="00571F36"/>
    <w:rsid w:val="00595C77"/>
    <w:rsid w:val="005A390D"/>
    <w:rsid w:val="005A39C5"/>
    <w:rsid w:val="005B0C87"/>
    <w:rsid w:val="005B23EE"/>
    <w:rsid w:val="005B31C1"/>
    <w:rsid w:val="005C33BE"/>
    <w:rsid w:val="005C62DA"/>
    <w:rsid w:val="005C62EE"/>
    <w:rsid w:val="005D0295"/>
    <w:rsid w:val="005E29E5"/>
    <w:rsid w:val="005E37D6"/>
    <w:rsid w:val="005E6A18"/>
    <w:rsid w:val="005E7511"/>
    <w:rsid w:val="005F433F"/>
    <w:rsid w:val="006001DD"/>
    <w:rsid w:val="0060071B"/>
    <w:rsid w:val="006061C2"/>
    <w:rsid w:val="00617032"/>
    <w:rsid w:val="00633CEF"/>
    <w:rsid w:val="00635EB1"/>
    <w:rsid w:val="00640108"/>
    <w:rsid w:val="00640737"/>
    <w:rsid w:val="00645C3D"/>
    <w:rsid w:val="006555F4"/>
    <w:rsid w:val="00656031"/>
    <w:rsid w:val="00656851"/>
    <w:rsid w:val="006656D0"/>
    <w:rsid w:val="006730C3"/>
    <w:rsid w:val="0067442E"/>
    <w:rsid w:val="00690646"/>
    <w:rsid w:val="0069622D"/>
    <w:rsid w:val="006A03E8"/>
    <w:rsid w:val="006A2220"/>
    <w:rsid w:val="006A4CD7"/>
    <w:rsid w:val="006A6C29"/>
    <w:rsid w:val="006B104E"/>
    <w:rsid w:val="006B155E"/>
    <w:rsid w:val="006B2D68"/>
    <w:rsid w:val="006B35F6"/>
    <w:rsid w:val="006B54F2"/>
    <w:rsid w:val="006C0D27"/>
    <w:rsid w:val="006C0DE4"/>
    <w:rsid w:val="006C230B"/>
    <w:rsid w:val="006C2C9A"/>
    <w:rsid w:val="006C3890"/>
    <w:rsid w:val="006D3881"/>
    <w:rsid w:val="006D6E62"/>
    <w:rsid w:val="006E36E0"/>
    <w:rsid w:val="006F0D3D"/>
    <w:rsid w:val="006F40FB"/>
    <w:rsid w:val="006F499F"/>
    <w:rsid w:val="006F5348"/>
    <w:rsid w:val="006F71BD"/>
    <w:rsid w:val="00711A06"/>
    <w:rsid w:val="0071291E"/>
    <w:rsid w:val="007218EE"/>
    <w:rsid w:val="00724F4C"/>
    <w:rsid w:val="00725718"/>
    <w:rsid w:val="0072684F"/>
    <w:rsid w:val="007325D0"/>
    <w:rsid w:val="00732D4C"/>
    <w:rsid w:val="00734346"/>
    <w:rsid w:val="007538CB"/>
    <w:rsid w:val="00756D14"/>
    <w:rsid w:val="007645F1"/>
    <w:rsid w:val="00766578"/>
    <w:rsid w:val="00767455"/>
    <w:rsid w:val="00770686"/>
    <w:rsid w:val="00771C9E"/>
    <w:rsid w:val="00782346"/>
    <w:rsid w:val="00784CAB"/>
    <w:rsid w:val="00790129"/>
    <w:rsid w:val="00794F2F"/>
    <w:rsid w:val="007A2E27"/>
    <w:rsid w:val="007A381A"/>
    <w:rsid w:val="007A3954"/>
    <w:rsid w:val="007C03D4"/>
    <w:rsid w:val="007C2A4B"/>
    <w:rsid w:val="007C6CD8"/>
    <w:rsid w:val="007D01F9"/>
    <w:rsid w:val="007D3849"/>
    <w:rsid w:val="007E6865"/>
    <w:rsid w:val="007F1286"/>
    <w:rsid w:val="00813CF9"/>
    <w:rsid w:val="00823784"/>
    <w:rsid w:val="00824B41"/>
    <w:rsid w:val="00844CBD"/>
    <w:rsid w:val="008512BB"/>
    <w:rsid w:val="00854558"/>
    <w:rsid w:val="0086198C"/>
    <w:rsid w:val="0087014A"/>
    <w:rsid w:val="00872602"/>
    <w:rsid w:val="00886EF3"/>
    <w:rsid w:val="008936AC"/>
    <w:rsid w:val="008A049F"/>
    <w:rsid w:val="008B2537"/>
    <w:rsid w:val="008B5065"/>
    <w:rsid w:val="008B5132"/>
    <w:rsid w:val="008B6CE6"/>
    <w:rsid w:val="008B7B5C"/>
    <w:rsid w:val="008C3D95"/>
    <w:rsid w:val="008C4B32"/>
    <w:rsid w:val="008C748C"/>
    <w:rsid w:val="008E3673"/>
    <w:rsid w:val="008F51B0"/>
    <w:rsid w:val="00900779"/>
    <w:rsid w:val="0090466A"/>
    <w:rsid w:val="00905D60"/>
    <w:rsid w:val="00906E07"/>
    <w:rsid w:val="00912F60"/>
    <w:rsid w:val="0091566E"/>
    <w:rsid w:val="00920504"/>
    <w:rsid w:val="009307C7"/>
    <w:rsid w:val="00930F8E"/>
    <w:rsid w:val="00931427"/>
    <w:rsid w:val="00934498"/>
    <w:rsid w:val="0093675A"/>
    <w:rsid w:val="00940A67"/>
    <w:rsid w:val="00942B81"/>
    <w:rsid w:val="00951CCC"/>
    <w:rsid w:val="0095642F"/>
    <w:rsid w:val="00961BC3"/>
    <w:rsid w:val="0097707C"/>
    <w:rsid w:val="00990394"/>
    <w:rsid w:val="00992339"/>
    <w:rsid w:val="00992F3F"/>
    <w:rsid w:val="009941CC"/>
    <w:rsid w:val="009A11B7"/>
    <w:rsid w:val="009A1868"/>
    <w:rsid w:val="009A6401"/>
    <w:rsid w:val="009A7FA7"/>
    <w:rsid w:val="009B2219"/>
    <w:rsid w:val="009C01BD"/>
    <w:rsid w:val="009C1B16"/>
    <w:rsid w:val="009C280F"/>
    <w:rsid w:val="009D3901"/>
    <w:rsid w:val="009D4E59"/>
    <w:rsid w:val="009E012B"/>
    <w:rsid w:val="009E1311"/>
    <w:rsid w:val="009E1C7E"/>
    <w:rsid w:val="009E27C9"/>
    <w:rsid w:val="009E751F"/>
    <w:rsid w:val="00A04A99"/>
    <w:rsid w:val="00A05CD9"/>
    <w:rsid w:val="00A12CBD"/>
    <w:rsid w:val="00A23123"/>
    <w:rsid w:val="00A30FEC"/>
    <w:rsid w:val="00A3600F"/>
    <w:rsid w:val="00A36E4A"/>
    <w:rsid w:val="00A462EF"/>
    <w:rsid w:val="00A5626D"/>
    <w:rsid w:val="00A64820"/>
    <w:rsid w:val="00A66CB4"/>
    <w:rsid w:val="00A779CA"/>
    <w:rsid w:val="00A808AA"/>
    <w:rsid w:val="00AB5805"/>
    <w:rsid w:val="00AB62D2"/>
    <w:rsid w:val="00AC1748"/>
    <w:rsid w:val="00AC25B7"/>
    <w:rsid w:val="00AC4726"/>
    <w:rsid w:val="00AC6EBB"/>
    <w:rsid w:val="00AD051C"/>
    <w:rsid w:val="00AD259D"/>
    <w:rsid w:val="00AD5205"/>
    <w:rsid w:val="00AD6D1B"/>
    <w:rsid w:val="00AD75B7"/>
    <w:rsid w:val="00AE2373"/>
    <w:rsid w:val="00AF75A8"/>
    <w:rsid w:val="00B00BF5"/>
    <w:rsid w:val="00B11694"/>
    <w:rsid w:val="00B2113E"/>
    <w:rsid w:val="00B27BFB"/>
    <w:rsid w:val="00B369BB"/>
    <w:rsid w:val="00B36AA0"/>
    <w:rsid w:val="00B437BE"/>
    <w:rsid w:val="00B468E6"/>
    <w:rsid w:val="00B54EEF"/>
    <w:rsid w:val="00B6099C"/>
    <w:rsid w:val="00B61E39"/>
    <w:rsid w:val="00B62016"/>
    <w:rsid w:val="00B67563"/>
    <w:rsid w:val="00B70AA3"/>
    <w:rsid w:val="00B7730B"/>
    <w:rsid w:val="00B87C46"/>
    <w:rsid w:val="00B97C8A"/>
    <w:rsid w:val="00BA3280"/>
    <w:rsid w:val="00BA4E04"/>
    <w:rsid w:val="00BA6FB6"/>
    <w:rsid w:val="00BB326B"/>
    <w:rsid w:val="00BC6271"/>
    <w:rsid w:val="00BD54F4"/>
    <w:rsid w:val="00BD5DE4"/>
    <w:rsid w:val="00BE1152"/>
    <w:rsid w:val="00C02FFB"/>
    <w:rsid w:val="00C035E1"/>
    <w:rsid w:val="00C1260A"/>
    <w:rsid w:val="00C14C50"/>
    <w:rsid w:val="00C30C58"/>
    <w:rsid w:val="00C31022"/>
    <w:rsid w:val="00C35D73"/>
    <w:rsid w:val="00C43C6E"/>
    <w:rsid w:val="00C46C41"/>
    <w:rsid w:val="00C5331A"/>
    <w:rsid w:val="00C57890"/>
    <w:rsid w:val="00C603C3"/>
    <w:rsid w:val="00C65634"/>
    <w:rsid w:val="00C76EAE"/>
    <w:rsid w:val="00C77668"/>
    <w:rsid w:val="00C82C38"/>
    <w:rsid w:val="00C84805"/>
    <w:rsid w:val="00C8585D"/>
    <w:rsid w:val="00CA01B9"/>
    <w:rsid w:val="00CA305A"/>
    <w:rsid w:val="00CC1E26"/>
    <w:rsid w:val="00CC2889"/>
    <w:rsid w:val="00CC2DAC"/>
    <w:rsid w:val="00CC38FE"/>
    <w:rsid w:val="00CD3D70"/>
    <w:rsid w:val="00CD506D"/>
    <w:rsid w:val="00CE38F0"/>
    <w:rsid w:val="00CF06B6"/>
    <w:rsid w:val="00CF5E16"/>
    <w:rsid w:val="00D01ABD"/>
    <w:rsid w:val="00D17162"/>
    <w:rsid w:val="00D173C7"/>
    <w:rsid w:val="00D17F95"/>
    <w:rsid w:val="00D20A35"/>
    <w:rsid w:val="00D21FA5"/>
    <w:rsid w:val="00D27D6A"/>
    <w:rsid w:val="00D339FE"/>
    <w:rsid w:val="00D41119"/>
    <w:rsid w:val="00D56664"/>
    <w:rsid w:val="00D62448"/>
    <w:rsid w:val="00D6688B"/>
    <w:rsid w:val="00D71543"/>
    <w:rsid w:val="00D74D4C"/>
    <w:rsid w:val="00D76A4B"/>
    <w:rsid w:val="00D82876"/>
    <w:rsid w:val="00D8558D"/>
    <w:rsid w:val="00D85875"/>
    <w:rsid w:val="00D859B0"/>
    <w:rsid w:val="00D91671"/>
    <w:rsid w:val="00D91DCE"/>
    <w:rsid w:val="00D937CD"/>
    <w:rsid w:val="00D954DA"/>
    <w:rsid w:val="00DA57E4"/>
    <w:rsid w:val="00DB129E"/>
    <w:rsid w:val="00DB6421"/>
    <w:rsid w:val="00DB656F"/>
    <w:rsid w:val="00DC17EA"/>
    <w:rsid w:val="00DD50DC"/>
    <w:rsid w:val="00DE2A9D"/>
    <w:rsid w:val="00DE57D0"/>
    <w:rsid w:val="00DF4962"/>
    <w:rsid w:val="00E05F03"/>
    <w:rsid w:val="00E20EFF"/>
    <w:rsid w:val="00E31BD7"/>
    <w:rsid w:val="00E42022"/>
    <w:rsid w:val="00E4206B"/>
    <w:rsid w:val="00E44A44"/>
    <w:rsid w:val="00E44E1C"/>
    <w:rsid w:val="00E50787"/>
    <w:rsid w:val="00E544EA"/>
    <w:rsid w:val="00E6242F"/>
    <w:rsid w:val="00E6320F"/>
    <w:rsid w:val="00E6460D"/>
    <w:rsid w:val="00E74AFC"/>
    <w:rsid w:val="00E76C68"/>
    <w:rsid w:val="00E80253"/>
    <w:rsid w:val="00E807EF"/>
    <w:rsid w:val="00E85150"/>
    <w:rsid w:val="00E8699E"/>
    <w:rsid w:val="00EA43E5"/>
    <w:rsid w:val="00EA7141"/>
    <w:rsid w:val="00EA78B0"/>
    <w:rsid w:val="00EB10C7"/>
    <w:rsid w:val="00EB7415"/>
    <w:rsid w:val="00EC3D7C"/>
    <w:rsid w:val="00EC4380"/>
    <w:rsid w:val="00ED13FB"/>
    <w:rsid w:val="00EF130E"/>
    <w:rsid w:val="00EF568D"/>
    <w:rsid w:val="00EF5CBB"/>
    <w:rsid w:val="00EF5F7E"/>
    <w:rsid w:val="00F01358"/>
    <w:rsid w:val="00F05538"/>
    <w:rsid w:val="00F07B36"/>
    <w:rsid w:val="00F22805"/>
    <w:rsid w:val="00F24B02"/>
    <w:rsid w:val="00F310D0"/>
    <w:rsid w:val="00F330DE"/>
    <w:rsid w:val="00F35FE6"/>
    <w:rsid w:val="00F372A9"/>
    <w:rsid w:val="00F41026"/>
    <w:rsid w:val="00F41511"/>
    <w:rsid w:val="00F42B1D"/>
    <w:rsid w:val="00F501EE"/>
    <w:rsid w:val="00F747A4"/>
    <w:rsid w:val="00F91739"/>
    <w:rsid w:val="00F91B04"/>
    <w:rsid w:val="00F92770"/>
    <w:rsid w:val="00FA27DD"/>
    <w:rsid w:val="00FB3317"/>
    <w:rsid w:val="00FB51E8"/>
    <w:rsid w:val="00FB7036"/>
    <w:rsid w:val="00FC2F4B"/>
    <w:rsid w:val="00FC6862"/>
    <w:rsid w:val="00FD3854"/>
    <w:rsid w:val="00FD4214"/>
    <w:rsid w:val="00FD5E37"/>
    <w:rsid w:val="00FE3E2A"/>
    <w:rsid w:val="017956D2"/>
    <w:rsid w:val="1665499F"/>
    <w:rsid w:val="2E1760D5"/>
    <w:rsid w:val="3C98372A"/>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9EC32C5"/>
  <w15:docId w15:val="{A4DCC577-4230-4AFF-B464-96DFD64B1F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ind w:left="360"/>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A049F"/>
    <w:pPr>
      <w:ind w:left="0"/>
    </w:pPr>
  </w:style>
  <w:style w:type="paragraph" w:styleId="Heading1">
    <w:name w:val="heading 1"/>
    <w:aliases w:val="Heading,Section,Kapitel"/>
    <w:basedOn w:val="Normal"/>
    <w:next w:val="Normal"/>
    <w:link w:val="Heading1Char"/>
    <w:qFormat/>
    <w:rsid w:val="00CF5E16"/>
    <w:pPr>
      <w:keepNext/>
      <w:keepLines/>
      <w:numPr>
        <w:numId w:val="1"/>
      </w:numPr>
      <w:pBdr>
        <w:top w:val="single" w:color="auto" w:sz="18" w:space="1"/>
      </w:pBdr>
      <w:overflowPunct w:val="0"/>
      <w:autoSpaceDE w:val="0"/>
      <w:autoSpaceDN w:val="0"/>
      <w:adjustRightInd w:val="0"/>
      <w:spacing w:before="142" w:after="113"/>
      <w:textAlignment w:val="baseline"/>
      <w:outlineLvl w:val="0"/>
    </w:pPr>
    <w:rPr>
      <w:rFonts w:ascii="Arial" w:hAnsi="Arial" w:eastAsia="Times New Roman" w:cs="Times New Roman"/>
      <w:b/>
      <w:kern w:val="28"/>
      <w:sz w:val="36"/>
      <w:szCs w:val="20"/>
    </w:rPr>
  </w:style>
  <w:style w:type="paragraph" w:styleId="Heading2">
    <w:name w:val="heading 2"/>
    <w:aliases w:val="Abschnitt,Major"/>
    <w:basedOn w:val="Normal"/>
    <w:next w:val="Normal"/>
    <w:link w:val="Heading2Char"/>
    <w:qFormat/>
    <w:rsid w:val="00CF5E16"/>
    <w:pPr>
      <w:keepNext/>
      <w:numPr>
        <w:ilvl w:val="1"/>
        <w:numId w:val="1"/>
      </w:numPr>
      <w:overflowPunct w:val="0"/>
      <w:autoSpaceDE w:val="0"/>
      <w:autoSpaceDN w:val="0"/>
      <w:adjustRightInd w:val="0"/>
      <w:spacing w:before="425" w:after="113"/>
      <w:textAlignment w:val="baseline"/>
      <w:outlineLvl w:val="1"/>
    </w:pPr>
    <w:rPr>
      <w:rFonts w:ascii="Arial" w:hAnsi="Arial" w:eastAsia="Times New Roman" w:cs="Times New Roman"/>
      <w:b/>
      <w:sz w:val="28"/>
      <w:szCs w:val="20"/>
    </w:rPr>
  </w:style>
  <w:style w:type="paragraph" w:styleId="Heading3">
    <w:name w:val="heading 3"/>
    <w:aliases w:val="Map,Minor"/>
    <w:basedOn w:val="Normal"/>
    <w:next w:val="Normal"/>
    <w:link w:val="Heading3Char"/>
    <w:qFormat/>
    <w:rsid w:val="003D5ECA"/>
    <w:pPr>
      <w:keepNext/>
      <w:numPr>
        <w:ilvl w:val="2"/>
        <w:numId w:val="1"/>
      </w:numPr>
      <w:overflowPunct w:val="0"/>
      <w:autoSpaceDE w:val="0"/>
      <w:autoSpaceDN w:val="0"/>
      <w:adjustRightInd w:val="0"/>
      <w:spacing w:before="425" w:after="113"/>
      <w:textAlignment w:val="baseline"/>
      <w:outlineLvl w:val="2"/>
    </w:pPr>
    <w:rPr>
      <w:rFonts w:ascii="Arial" w:hAnsi="Arial" w:eastAsia="Times New Roman" w:cs="Times New Roman"/>
      <w:b/>
      <w:i/>
      <w:sz w:val="28"/>
      <w:szCs w:val="20"/>
    </w:rPr>
  </w:style>
  <w:style w:type="paragraph" w:styleId="Heading4">
    <w:name w:val="heading 4"/>
    <w:aliases w:val="Block,Sub-Minor"/>
    <w:basedOn w:val="Normal"/>
    <w:next w:val="Normal"/>
    <w:link w:val="Heading4Char"/>
    <w:qFormat/>
    <w:rsid w:val="003D5ECA"/>
    <w:pPr>
      <w:keepNext/>
      <w:numPr>
        <w:ilvl w:val="3"/>
        <w:numId w:val="1"/>
      </w:numPr>
      <w:overflowPunct w:val="0"/>
      <w:autoSpaceDE w:val="0"/>
      <w:autoSpaceDN w:val="0"/>
      <w:adjustRightInd w:val="0"/>
      <w:spacing w:before="240" w:after="60"/>
      <w:textAlignment w:val="baseline"/>
      <w:outlineLvl w:val="3"/>
    </w:pPr>
    <w:rPr>
      <w:rFonts w:ascii="Arial" w:hAnsi="Arial" w:eastAsia="Times New Roman" w:cs="Times New Roman"/>
      <w:b/>
      <w:iCs/>
      <w:sz w:val="24"/>
      <w:szCs w:val="20"/>
    </w:rPr>
  </w:style>
  <w:style w:type="paragraph" w:styleId="Heading5">
    <w:name w:val="heading 5"/>
    <w:basedOn w:val="Normal"/>
    <w:next w:val="Normal"/>
    <w:link w:val="Heading5Char"/>
    <w:qFormat/>
    <w:rsid w:val="003D5ECA"/>
    <w:pPr>
      <w:numPr>
        <w:ilvl w:val="4"/>
        <w:numId w:val="1"/>
      </w:numPr>
      <w:overflowPunct w:val="0"/>
      <w:autoSpaceDE w:val="0"/>
      <w:autoSpaceDN w:val="0"/>
      <w:adjustRightInd w:val="0"/>
      <w:spacing w:before="240" w:after="60"/>
      <w:textAlignment w:val="baseline"/>
      <w:outlineLvl w:val="4"/>
    </w:pPr>
    <w:rPr>
      <w:rFonts w:ascii="Arial" w:hAnsi="Arial" w:eastAsia="Times New Roman" w:cs="Times New Roman"/>
      <w:szCs w:val="20"/>
      <w:lang w:val="da-DK"/>
    </w:rPr>
  </w:style>
  <w:style w:type="paragraph" w:styleId="Heading6">
    <w:name w:val="heading 6"/>
    <w:basedOn w:val="Normal"/>
    <w:next w:val="Normal"/>
    <w:link w:val="Heading6Char"/>
    <w:qFormat/>
    <w:rsid w:val="003D5ECA"/>
    <w:pPr>
      <w:numPr>
        <w:ilvl w:val="5"/>
        <w:numId w:val="1"/>
      </w:numPr>
      <w:overflowPunct w:val="0"/>
      <w:autoSpaceDE w:val="0"/>
      <w:autoSpaceDN w:val="0"/>
      <w:adjustRightInd w:val="0"/>
      <w:spacing w:before="240" w:after="60"/>
      <w:textAlignment w:val="baseline"/>
      <w:outlineLvl w:val="5"/>
    </w:pPr>
    <w:rPr>
      <w:rFonts w:ascii="Arial" w:hAnsi="Arial" w:eastAsia="Times New Roman" w:cs="Times New Roman"/>
      <w:i/>
      <w:szCs w:val="20"/>
      <w:lang w:val="da-DK"/>
    </w:rPr>
  </w:style>
  <w:style w:type="paragraph" w:styleId="Heading7">
    <w:name w:val="heading 7"/>
    <w:aliases w:val="Appendix Heading,Appendix Heading1"/>
    <w:basedOn w:val="Normal"/>
    <w:next w:val="Normal"/>
    <w:link w:val="Heading7Char"/>
    <w:qFormat/>
    <w:rsid w:val="003D5ECA"/>
    <w:pPr>
      <w:numPr>
        <w:ilvl w:val="6"/>
        <w:numId w:val="1"/>
      </w:numPr>
      <w:overflowPunct w:val="0"/>
      <w:autoSpaceDE w:val="0"/>
      <w:autoSpaceDN w:val="0"/>
      <w:adjustRightInd w:val="0"/>
      <w:spacing w:before="240" w:after="60"/>
      <w:textAlignment w:val="baseline"/>
      <w:outlineLvl w:val="6"/>
    </w:pPr>
    <w:rPr>
      <w:rFonts w:ascii="Arial" w:hAnsi="Arial" w:eastAsia="Times New Roman" w:cs="Times New Roman"/>
      <w:sz w:val="20"/>
      <w:szCs w:val="20"/>
    </w:rPr>
  </w:style>
  <w:style w:type="paragraph" w:styleId="Heading8">
    <w:name w:val="heading 8"/>
    <w:aliases w:val="Appendix Subheading"/>
    <w:basedOn w:val="Normal"/>
    <w:next w:val="Normal"/>
    <w:link w:val="Heading8Char"/>
    <w:qFormat/>
    <w:rsid w:val="003D5ECA"/>
    <w:pPr>
      <w:numPr>
        <w:ilvl w:val="7"/>
        <w:numId w:val="1"/>
      </w:numPr>
      <w:overflowPunct w:val="0"/>
      <w:autoSpaceDE w:val="0"/>
      <w:autoSpaceDN w:val="0"/>
      <w:adjustRightInd w:val="0"/>
      <w:spacing w:before="240" w:after="60"/>
      <w:textAlignment w:val="baseline"/>
      <w:outlineLvl w:val="7"/>
    </w:pPr>
    <w:rPr>
      <w:rFonts w:ascii="Arial" w:hAnsi="Arial" w:eastAsia="Times New Roman" w:cs="Times New Roman"/>
      <w:i/>
      <w:sz w:val="20"/>
      <w:szCs w:val="20"/>
    </w:rPr>
  </w:style>
  <w:style w:type="paragraph" w:styleId="Heading9">
    <w:name w:val="heading 9"/>
    <w:aliases w:val="Appendix Subheading 2"/>
    <w:basedOn w:val="Normal"/>
    <w:next w:val="Normal"/>
    <w:link w:val="Heading9Char"/>
    <w:qFormat/>
    <w:rsid w:val="003D5ECA"/>
    <w:pPr>
      <w:numPr>
        <w:ilvl w:val="8"/>
        <w:numId w:val="1"/>
      </w:numPr>
      <w:overflowPunct w:val="0"/>
      <w:autoSpaceDE w:val="0"/>
      <w:autoSpaceDN w:val="0"/>
      <w:adjustRightInd w:val="0"/>
      <w:spacing w:before="240" w:after="60"/>
      <w:textAlignment w:val="baseline"/>
      <w:outlineLvl w:val="8"/>
    </w:pPr>
    <w:rPr>
      <w:rFonts w:ascii="Arial" w:hAnsi="Arial" w:eastAsia="Times New Roman" w:cs="Times New Roman"/>
      <w:i/>
      <w:sz w:val="18"/>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6B2D68"/>
    <w:rPr>
      <w:rFonts w:ascii="Tahoma" w:hAnsi="Tahoma" w:cs="Tahoma"/>
      <w:sz w:val="16"/>
      <w:szCs w:val="16"/>
    </w:rPr>
  </w:style>
  <w:style w:type="character" w:styleId="BalloonTextChar" w:customStyle="1">
    <w:name w:val="Balloon Text Char"/>
    <w:basedOn w:val="DefaultParagraphFont"/>
    <w:link w:val="BalloonText"/>
    <w:uiPriority w:val="99"/>
    <w:semiHidden/>
    <w:rsid w:val="006B2D68"/>
    <w:rPr>
      <w:rFonts w:ascii="Tahoma" w:hAnsi="Tahoma" w:cs="Tahoma"/>
      <w:sz w:val="16"/>
      <w:szCs w:val="16"/>
    </w:rPr>
  </w:style>
  <w:style w:type="paragraph" w:styleId="Header">
    <w:name w:val="header"/>
    <w:basedOn w:val="Normal"/>
    <w:link w:val="HeaderChar"/>
    <w:uiPriority w:val="99"/>
    <w:unhideWhenUsed/>
    <w:rsid w:val="006B2D68"/>
    <w:pPr>
      <w:tabs>
        <w:tab w:val="center" w:pos="4680"/>
        <w:tab w:val="right" w:pos="9360"/>
      </w:tabs>
    </w:pPr>
  </w:style>
  <w:style w:type="character" w:styleId="HeaderChar" w:customStyle="1">
    <w:name w:val="Header Char"/>
    <w:basedOn w:val="DefaultParagraphFont"/>
    <w:link w:val="Header"/>
    <w:uiPriority w:val="99"/>
    <w:rsid w:val="006B2D68"/>
  </w:style>
  <w:style w:type="paragraph" w:styleId="Footer">
    <w:name w:val="footer"/>
    <w:basedOn w:val="Normal"/>
    <w:link w:val="FooterChar"/>
    <w:uiPriority w:val="99"/>
    <w:unhideWhenUsed/>
    <w:rsid w:val="006B2D68"/>
    <w:pPr>
      <w:tabs>
        <w:tab w:val="center" w:pos="4680"/>
        <w:tab w:val="right" w:pos="9360"/>
      </w:tabs>
    </w:pPr>
  </w:style>
  <w:style w:type="character" w:styleId="FooterChar" w:customStyle="1">
    <w:name w:val="Footer Char"/>
    <w:basedOn w:val="DefaultParagraphFont"/>
    <w:link w:val="Footer"/>
    <w:uiPriority w:val="99"/>
    <w:rsid w:val="006B2D68"/>
  </w:style>
  <w:style w:type="paragraph" w:styleId="NormalWeb">
    <w:name w:val="Normal (Web)"/>
    <w:basedOn w:val="Normal"/>
    <w:uiPriority w:val="99"/>
    <w:semiHidden/>
    <w:unhideWhenUsed/>
    <w:rsid w:val="001B230B"/>
    <w:pPr>
      <w:spacing w:after="210" w:line="210" w:lineRule="atLeast"/>
      <w:jc w:val="both"/>
    </w:pPr>
    <w:rPr>
      <w:rFonts w:ascii="Times New Roman" w:hAnsi="Times New Roman" w:eastAsia="Times New Roman" w:cs="Times New Roman"/>
      <w:sz w:val="17"/>
      <w:szCs w:val="17"/>
    </w:rPr>
  </w:style>
  <w:style w:type="character" w:styleId="Heading1Char" w:customStyle="1">
    <w:name w:val="Heading 1 Char"/>
    <w:aliases w:val="Heading Char,Section Char,Kapitel Char"/>
    <w:basedOn w:val="DefaultParagraphFont"/>
    <w:link w:val="Heading1"/>
    <w:rsid w:val="00CF5E16"/>
    <w:rPr>
      <w:rFonts w:ascii="Arial" w:hAnsi="Arial" w:eastAsia="Times New Roman" w:cs="Times New Roman"/>
      <w:b/>
      <w:kern w:val="28"/>
      <w:sz w:val="36"/>
      <w:szCs w:val="20"/>
    </w:rPr>
  </w:style>
  <w:style w:type="character" w:styleId="Heading2Char" w:customStyle="1">
    <w:name w:val="Heading 2 Char"/>
    <w:aliases w:val="Abschnitt Char,Major Char"/>
    <w:basedOn w:val="DefaultParagraphFont"/>
    <w:link w:val="Heading2"/>
    <w:rsid w:val="00CF5E16"/>
    <w:rPr>
      <w:rFonts w:ascii="Arial" w:hAnsi="Arial" w:eastAsia="Times New Roman" w:cs="Times New Roman"/>
      <w:b/>
      <w:sz w:val="28"/>
      <w:szCs w:val="20"/>
    </w:rPr>
  </w:style>
  <w:style w:type="character" w:styleId="Heading3Char" w:customStyle="1">
    <w:name w:val="Heading 3 Char"/>
    <w:aliases w:val="Map Char,Minor Char"/>
    <w:basedOn w:val="DefaultParagraphFont"/>
    <w:link w:val="Heading3"/>
    <w:rsid w:val="003D5ECA"/>
    <w:rPr>
      <w:rFonts w:ascii="Arial" w:hAnsi="Arial" w:eastAsia="Times New Roman" w:cs="Times New Roman"/>
      <w:b/>
      <w:i/>
      <w:sz w:val="28"/>
      <w:szCs w:val="20"/>
    </w:rPr>
  </w:style>
  <w:style w:type="character" w:styleId="Heading4Char" w:customStyle="1">
    <w:name w:val="Heading 4 Char"/>
    <w:aliases w:val="Block Char,Sub-Minor Char"/>
    <w:basedOn w:val="DefaultParagraphFont"/>
    <w:link w:val="Heading4"/>
    <w:rsid w:val="003D5ECA"/>
    <w:rPr>
      <w:rFonts w:ascii="Arial" w:hAnsi="Arial" w:eastAsia="Times New Roman" w:cs="Times New Roman"/>
      <w:b/>
      <w:iCs/>
      <w:sz w:val="24"/>
      <w:szCs w:val="20"/>
    </w:rPr>
  </w:style>
  <w:style w:type="character" w:styleId="Heading5Char" w:customStyle="1">
    <w:name w:val="Heading 5 Char"/>
    <w:basedOn w:val="DefaultParagraphFont"/>
    <w:link w:val="Heading5"/>
    <w:rsid w:val="003D5ECA"/>
    <w:rPr>
      <w:rFonts w:ascii="Arial" w:hAnsi="Arial" w:eastAsia="Times New Roman" w:cs="Times New Roman"/>
      <w:szCs w:val="20"/>
      <w:lang w:val="da-DK"/>
    </w:rPr>
  </w:style>
  <w:style w:type="character" w:styleId="Heading6Char" w:customStyle="1">
    <w:name w:val="Heading 6 Char"/>
    <w:basedOn w:val="DefaultParagraphFont"/>
    <w:link w:val="Heading6"/>
    <w:rsid w:val="003D5ECA"/>
    <w:rPr>
      <w:rFonts w:ascii="Arial" w:hAnsi="Arial" w:eastAsia="Times New Roman" w:cs="Times New Roman"/>
      <w:i/>
      <w:szCs w:val="20"/>
      <w:lang w:val="da-DK"/>
    </w:rPr>
  </w:style>
  <w:style w:type="character" w:styleId="Heading7Char" w:customStyle="1">
    <w:name w:val="Heading 7 Char"/>
    <w:aliases w:val="Appendix Heading Char,Appendix Heading1 Char"/>
    <w:basedOn w:val="DefaultParagraphFont"/>
    <w:link w:val="Heading7"/>
    <w:rsid w:val="003D5ECA"/>
    <w:rPr>
      <w:rFonts w:ascii="Arial" w:hAnsi="Arial" w:eastAsia="Times New Roman" w:cs="Times New Roman"/>
      <w:sz w:val="20"/>
      <w:szCs w:val="20"/>
    </w:rPr>
  </w:style>
  <w:style w:type="character" w:styleId="Heading8Char" w:customStyle="1">
    <w:name w:val="Heading 8 Char"/>
    <w:aliases w:val="Appendix Subheading Char"/>
    <w:basedOn w:val="DefaultParagraphFont"/>
    <w:link w:val="Heading8"/>
    <w:rsid w:val="003D5ECA"/>
    <w:rPr>
      <w:rFonts w:ascii="Arial" w:hAnsi="Arial" w:eastAsia="Times New Roman" w:cs="Times New Roman"/>
      <w:i/>
      <w:sz w:val="20"/>
      <w:szCs w:val="20"/>
    </w:rPr>
  </w:style>
  <w:style w:type="character" w:styleId="Heading9Char" w:customStyle="1">
    <w:name w:val="Heading 9 Char"/>
    <w:aliases w:val="Appendix Subheading 2 Char"/>
    <w:basedOn w:val="DefaultParagraphFont"/>
    <w:link w:val="Heading9"/>
    <w:rsid w:val="003D5ECA"/>
    <w:rPr>
      <w:rFonts w:ascii="Arial" w:hAnsi="Arial" w:eastAsia="Times New Roman" w:cs="Times New Roman"/>
      <w:i/>
      <w:sz w:val="18"/>
      <w:szCs w:val="20"/>
    </w:rPr>
  </w:style>
  <w:style w:type="paragraph" w:styleId="BodyText">
    <w:name w:val="Body Text"/>
    <w:basedOn w:val="Normal"/>
    <w:link w:val="BodyTextChar"/>
    <w:rsid w:val="003D5ECA"/>
    <w:pPr>
      <w:overflowPunct w:val="0"/>
      <w:autoSpaceDE w:val="0"/>
      <w:autoSpaceDN w:val="0"/>
      <w:adjustRightInd w:val="0"/>
      <w:spacing w:after="215"/>
      <w:textAlignment w:val="baseline"/>
    </w:pPr>
    <w:rPr>
      <w:rFonts w:ascii="Arial" w:hAnsi="Arial" w:eastAsia="Times New Roman" w:cs="Times New Roman"/>
      <w:sz w:val="20"/>
      <w:szCs w:val="20"/>
    </w:rPr>
  </w:style>
  <w:style w:type="character" w:styleId="BodyTextChar" w:customStyle="1">
    <w:name w:val="Body Text Char"/>
    <w:basedOn w:val="DefaultParagraphFont"/>
    <w:link w:val="BodyText"/>
    <w:rsid w:val="003D5ECA"/>
    <w:rPr>
      <w:rFonts w:ascii="Arial" w:hAnsi="Arial" w:eastAsia="Times New Roman" w:cs="Times New Roman"/>
      <w:sz w:val="20"/>
      <w:szCs w:val="20"/>
    </w:rPr>
  </w:style>
  <w:style w:type="paragraph" w:styleId="TableText" w:customStyle="1">
    <w:name w:val="Table Text"/>
    <w:basedOn w:val="BodyText"/>
    <w:rsid w:val="003D5ECA"/>
    <w:pPr>
      <w:spacing w:after="0"/>
      <w:ind w:left="28" w:right="28"/>
    </w:pPr>
  </w:style>
  <w:style w:type="paragraph" w:styleId="HeadingA" w:customStyle="1">
    <w:name w:val="Heading A"/>
    <w:basedOn w:val="Heading1"/>
    <w:rsid w:val="003D5ECA"/>
    <w:pPr>
      <w:outlineLvl w:val="9"/>
    </w:pPr>
  </w:style>
  <w:style w:type="paragraph" w:styleId="HeadingB" w:customStyle="1">
    <w:name w:val="Heading B"/>
    <w:basedOn w:val="Heading2"/>
    <w:rsid w:val="003D5ECA"/>
    <w:pPr>
      <w:outlineLvl w:val="9"/>
    </w:pPr>
  </w:style>
  <w:style w:type="paragraph" w:styleId="TOC1">
    <w:name w:val="toc 1"/>
    <w:basedOn w:val="Normal"/>
    <w:next w:val="Normal"/>
    <w:uiPriority w:val="39"/>
    <w:rsid w:val="003D5ECA"/>
    <w:pPr>
      <w:tabs>
        <w:tab w:val="right" w:leader="dot" w:pos="9355"/>
      </w:tabs>
      <w:overflowPunct w:val="0"/>
      <w:autoSpaceDE w:val="0"/>
      <w:autoSpaceDN w:val="0"/>
      <w:adjustRightInd w:val="0"/>
      <w:spacing w:after="120"/>
      <w:textAlignment w:val="baseline"/>
    </w:pPr>
    <w:rPr>
      <w:rFonts w:ascii="Arial" w:hAnsi="Arial" w:eastAsia="Times New Roman" w:cs="Times New Roman"/>
      <w:sz w:val="24"/>
      <w:szCs w:val="20"/>
    </w:rPr>
  </w:style>
  <w:style w:type="paragraph" w:styleId="TOC2">
    <w:name w:val="toc 2"/>
    <w:basedOn w:val="Normal"/>
    <w:next w:val="Normal"/>
    <w:uiPriority w:val="39"/>
    <w:rsid w:val="003D5ECA"/>
    <w:pPr>
      <w:tabs>
        <w:tab w:val="right" w:leader="dot" w:pos="9355"/>
      </w:tabs>
      <w:overflowPunct w:val="0"/>
      <w:autoSpaceDE w:val="0"/>
      <w:autoSpaceDN w:val="0"/>
      <w:adjustRightInd w:val="0"/>
      <w:spacing w:after="120"/>
      <w:ind w:left="200"/>
      <w:textAlignment w:val="baseline"/>
    </w:pPr>
    <w:rPr>
      <w:rFonts w:ascii="Arial" w:hAnsi="Arial" w:eastAsia="Times New Roman" w:cs="Times New Roman"/>
      <w:sz w:val="20"/>
      <w:szCs w:val="20"/>
    </w:rPr>
  </w:style>
  <w:style w:type="character" w:styleId="Hyperlink">
    <w:name w:val="Hyperlink"/>
    <w:basedOn w:val="DefaultParagraphFont"/>
    <w:uiPriority w:val="99"/>
    <w:rsid w:val="003D5ECA"/>
    <w:rPr>
      <w:color w:val="0000FF"/>
      <w:u w:val="single"/>
    </w:rPr>
  </w:style>
  <w:style w:type="table" w:styleId="TableGrid">
    <w:name w:val="Table Grid"/>
    <w:basedOn w:val="TableNormal"/>
    <w:rsid w:val="006A4CD7"/>
    <w:pPr>
      <w:ind w:left="0"/>
    </w:pPr>
    <w:rPr>
      <w:rFonts w:ascii="Times New Roman" w:hAnsi="Times New Roman" w:eastAsia="Batang"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AD051C"/>
    <w:pPr>
      <w:ind w:left="720"/>
      <w:contextualSpacing/>
    </w:pPr>
  </w:style>
  <w:style w:type="paragraph" w:styleId="TOC3">
    <w:name w:val="toc 3"/>
    <w:basedOn w:val="Normal"/>
    <w:next w:val="Normal"/>
    <w:autoRedefine/>
    <w:uiPriority w:val="39"/>
    <w:unhideWhenUsed/>
    <w:rsid w:val="0086198C"/>
    <w:pPr>
      <w:spacing w:after="100"/>
      <w:ind w:left="440"/>
    </w:pPr>
  </w:style>
  <w:style w:type="character" w:styleId="UnresolvedMention1" w:customStyle="1">
    <w:name w:val="Unresolved Mention1"/>
    <w:basedOn w:val="DefaultParagraphFont"/>
    <w:uiPriority w:val="99"/>
    <w:semiHidden/>
    <w:unhideWhenUsed/>
    <w:rsid w:val="007E6865"/>
    <w:rPr>
      <w:color w:val="808080"/>
      <w:shd w:val="clear" w:color="auto" w:fill="E6E6E6"/>
    </w:rPr>
  </w:style>
  <w:style w:type="character" w:styleId="FollowedHyperlink">
    <w:name w:val="FollowedHyperlink"/>
    <w:basedOn w:val="DefaultParagraphFont"/>
    <w:uiPriority w:val="99"/>
    <w:semiHidden/>
    <w:unhideWhenUsed/>
    <w:rsid w:val="008C748C"/>
    <w:rPr>
      <w:color w:val="800080" w:themeColor="followedHyperlink"/>
      <w:u w:val="single"/>
    </w:rPr>
  </w:style>
  <w:style w:type="character" w:styleId="ph" w:customStyle="1">
    <w:name w:val="ph"/>
    <w:basedOn w:val="DefaultParagraphFont"/>
    <w:rsid w:val="007218EE"/>
  </w:style>
  <w:style w:type="character" w:styleId="UnresolvedMention2" w:customStyle="1">
    <w:name w:val="Unresolved Mention2"/>
    <w:basedOn w:val="DefaultParagraphFont"/>
    <w:uiPriority w:val="99"/>
    <w:semiHidden/>
    <w:unhideWhenUsed/>
    <w:rsid w:val="00FD3854"/>
    <w:rPr>
      <w:color w:val="605E5C"/>
      <w:shd w:val="clear" w:color="auto" w:fill="E1DFDD"/>
    </w:rPr>
  </w:style>
  <w:style w:type="character" w:styleId="CommentReference">
    <w:name w:val="annotation reference"/>
    <w:basedOn w:val="DefaultParagraphFont"/>
    <w:uiPriority w:val="99"/>
    <w:semiHidden/>
    <w:unhideWhenUsed/>
    <w:rsid w:val="00AF75A8"/>
    <w:rPr>
      <w:sz w:val="16"/>
      <w:szCs w:val="16"/>
    </w:rPr>
  </w:style>
  <w:style w:type="paragraph" w:styleId="CommentText">
    <w:name w:val="annotation text"/>
    <w:basedOn w:val="Normal"/>
    <w:link w:val="CommentTextChar"/>
    <w:uiPriority w:val="99"/>
    <w:semiHidden/>
    <w:unhideWhenUsed/>
    <w:rsid w:val="00AF75A8"/>
    <w:rPr>
      <w:sz w:val="20"/>
      <w:szCs w:val="20"/>
    </w:rPr>
  </w:style>
  <w:style w:type="character" w:styleId="CommentTextChar" w:customStyle="1">
    <w:name w:val="Comment Text Char"/>
    <w:basedOn w:val="DefaultParagraphFont"/>
    <w:link w:val="CommentText"/>
    <w:uiPriority w:val="99"/>
    <w:semiHidden/>
    <w:rsid w:val="00AF75A8"/>
    <w:rPr>
      <w:sz w:val="20"/>
      <w:szCs w:val="20"/>
    </w:rPr>
  </w:style>
  <w:style w:type="paragraph" w:styleId="CommentSubject">
    <w:name w:val="annotation subject"/>
    <w:basedOn w:val="CommentText"/>
    <w:next w:val="CommentText"/>
    <w:link w:val="CommentSubjectChar"/>
    <w:uiPriority w:val="99"/>
    <w:semiHidden/>
    <w:unhideWhenUsed/>
    <w:rsid w:val="00AF75A8"/>
    <w:rPr>
      <w:b/>
      <w:bCs/>
    </w:rPr>
  </w:style>
  <w:style w:type="character" w:styleId="CommentSubjectChar" w:customStyle="1">
    <w:name w:val="Comment Subject Char"/>
    <w:basedOn w:val="CommentTextChar"/>
    <w:link w:val="CommentSubject"/>
    <w:uiPriority w:val="99"/>
    <w:semiHidden/>
    <w:rsid w:val="00AF75A8"/>
    <w:rPr>
      <w:b/>
      <w:bCs/>
      <w:sz w:val="20"/>
      <w:szCs w:val="20"/>
    </w:rPr>
  </w:style>
  <w:style w:type="paragraph" w:styleId="Revision">
    <w:name w:val="Revision"/>
    <w:hidden/>
    <w:uiPriority w:val="99"/>
    <w:semiHidden/>
    <w:rsid w:val="007A381A"/>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431368">
      <w:bodyDiv w:val="1"/>
      <w:marLeft w:val="0"/>
      <w:marRight w:val="0"/>
      <w:marTop w:val="0"/>
      <w:marBottom w:val="0"/>
      <w:divBdr>
        <w:top w:val="none" w:sz="0" w:space="0" w:color="auto"/>
        <w:left w:val="none" w:sz="0" w:space="0" w:color="auto"/>
        <w:bottom w:val="none" w:sz="0" w:space="0" w:color="auto"/>
        <w:right w:val="none" w:sz="0" w:space="0" w:color="auto"/>
      </w:divBdr>
      <w:divsChild>
        <w:div w:id="1287128218">
          <w:marLeft w:val="0"/>
          <w:marRight w:val="0"/>
          <w:marTop w:val="240"/>
          <w:marBottom w:val="240"/>
          <w:divBdr>
            <w:top w:val="none" w:sz="0" w:space="0" w:color="auto"/>
            <w:left w:val="none" w:sz="0" w:space="0" w:color="auto"/>
            <w:bottom w:val="none" w:sz="0" w:space="0" w:color="auto"/>
            <w:right w:val="none" w:sz="0" w:space="0" w:color="auto"/>
          </w:divBdr>
          <w:divsChild>
            <w:div w:id="5980231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29124791">
      <w:bodyDiv w:val="1"/>
      <w:marLeft w:val="0"/>
      <w:marRight w:val="0"/>
      <w:marTop w:val="0"/>
      <w:marBottom w:val="0"/>
      <w:divBdr>
        <w:top w:val="none" w:sz="0" w:space="0" w:color="auto"/>
        <w:left w:val="none" w:sz="0" w:space="0" w:color="auto"/>
        <w:bottom w:val="none" w:sz="0" w:space="0" w:color="auto"/>
        <w:right w:val="none" w:sz="0" w:space="0" w:color="auto"/>
      </w:divBdr>
      <w:divsChild>
        <w:div w:id="223881820">
          <w:marLeft w:val="0"/>
          <w:marRight w:val="0"/>
          <w:marTop w:val="240"/>
          <w:marBottom w:val="240"/>
          <w:divBdr>
            <w:top w:val="none" w:sz="0" w:space="0" w:color="auto"/>
            <w:left w:val="none" w:sz="0" w:space="0" w:color="auto"/>
            <w:bottom w:val="none" w:sz="0" w:space="0" w:color="auto"/>
            <w:right w:val="none" w:sz="0" w:space="0" w:color="auto"/>
          </w:divBdr>
          <w:divsChild>
            <w:div w:id="505098669">
              <w:marLeft w:val="0"/>
              <w:marRight w:val="0"/>
              <w:marTop w:val="240"/>
              <w:marBottom w:val="240"/>
              <w:divBdr>
                <w:top w:val="none" w:sz="0" w:space="0" w:color="auto"/>
                <w:left w:val="none" w:sz="0" w:space="0" w:color="auto"/>
                <w:bottom w:val="none" w:sz="0" w:space="0" w:color="auto"/>
                <w:right w:val="none" w:sz="0" w:space="0" w:color="auto"/>
              </w:divBdr>
            </w:div>
            <w:div w:id="1435708715">
              <w:marLeft w:val="0"/>
              <w:marRight w:val="0"/>
              <w:marTop w:val="0"/>
              <w:marBottom w:val="0"/>
              <w:divBdr>
                <w:top w:val="none" w:sz="0" w:space="0" w:color="auto"/>
                <w:left w:val="none" w:sz="0" w:space="0" w:color="auto"/>
                <w:bottom w:val="none" w:sz="0" w:space="0" w:color="auto"/>
                <w:right w:val="none" w:sz="0" w:space="0" w:color="auto"/>
              </w:divBdr>
            </w:div>
            <w:div w:id="1673218666">
              <w:marLeft w:val="0"/>
              <w:marRight w:val="0"/>
              <w:marTop w:val="0"/>
              <w:marBottom w:val="0"/>
              <w:divBdr>
                <w:top w:val="none" w:sz="0" w:space="0" w:color="auto"/>
                <w:left w:val="none" w:sz="0" w:space="0" w:color="auto"/>
                <w:bottom w:val="none" w:sz="0" w:space="0" w:color="auto"/>
                <w:right w:val="none" w:sz="0" w:space="0" w:color="auto"/>
              </w:divBdr>
            </w:div>
            <w:div w:id="208175722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18715229">
      <w:bodyDiv w:val="1"/>
      <w:marLeft w:val="0"/>
      <w:marRight w:val="0"/>
      <w:marTop w:val="0"/>
      <w:marBottom w:val="0"/>
      <w:divBdr>
        <w:top w:val="none" w:sz="0" w:space="0" w:color="auto"/>
        <w:left w:val="none" w:sz="0" w:space="0" w:color="auto"/>
        <w:bottom w:val="none" w:sz="0" w:space="0" w:color="auto"/>
        <w:right w:val="none" w:sz="0" w:space="0" w:color="auto"/>
      </w:divBdr>
    </w:div>
    <w:div w:id="427697658">
      <w:bodyDiv w:val="1"/>
      <w:marLeft w:val="0"/>
      <w:marRight w:val="0"/>
      <w:marTop w:val="0"/>
      <w:marBottom w:val="0"/>
      <w:divBdr>
        <w:top w:val="none" w:sz="0" w:space="0" w:color="auto"/>
        <w:left w:val="none" w:sz="0" w:space="0" w:color="auto"/>
        <w:bottom w:val="none" w:sz="0" w:space="0" w:color="auto"/>
        <w:right w:val="none" w:sz="0" w:space="0" w:color="auto"/>
      </w:divBdr>
    </w:div>
    <w:div w:id="553783443">
      <w:bodyDiv w:val="1"/>
      <w:marLeft w:val="0"/>
      <w:marRight w:val="0"/>
      <w:marTop w:val="0"/>
      <w:marBottom w:val="0"/>
      <w:divBdr>
        <w:top w:val="none" w:sz="0" w:space="0" w:color="auto"/>
        <w:left w:val="none" w:sz="0" w:space="0" w:color="auto"/>
        <w:bottom w:val="none" w:sz="0" w:space="0" w:color="auto"/>
        <w:right w:val="none" w:sz="0" w:space="0" w:color="auto"/>
      </w:divBdr>
    </w:div>
    <w:div w:id="929392523">
      <w:bodyDiv w:val="1"/>
      <w:marLeft w:val="0"/>
      <w:marRight w:val="0"/>
      <w:marTop w:val="0"/>
      <w:marBottom w:val="0"/>
      <w:divBdr>
        <w:top w:val="none" w:sz="0" w:space="0" w:color="auto"/>
        <w:left w:val="none" w:sz="0" w:space="0" w:color="auto"/>
        <w:bottom w:val="none" w:sz="0" w:space="0" w:color="auto"/>
        <w:right w:val="none" w:sz="0" w:space="0" w:color="auto"/>
      </w:divBdr>
    </w:div>
    <w:div w:id="948050711">
      <w:bodyDiv w:val="1"/>
      <w:marLeft w:val="0"/>
      <w:marRight w:val="0"/>
      <w:marTop w:val="0"/>
      <w:marBottom w:val="0"/>
      <w:divBdr>
        <w:top w:val="none" w:sz="0" w:space="0" w:color="auto"/>
        <w:left w:val="none" w:sz="0" w:space="0" w:color="auto"/>
        <w:bottom w:val="none" w:sz="0" w:space="0" w:color="auto"/>
        <w:right w:val="none" w:sz="0" w:space="0" w:color="auto"/>
      </w:divBdr>
    </w:div>
    <w:div w:id="995189526">
      <w:bodyDiv w:val="1"/>
      <w:marLeft w:val="0"/>
      <w:marRight w:val="0"/>
      <w:marTop w:val="0"/>
      <w:marBottom w:val="0"/>
      <w:divBdr>
        <w:top w:val="none" w:sz="0" w:space="0" w:color="auto"/>
        <w:left w:val="none" w:sz="0" w:space="0" w:color="auto"/>
        <w:bottom w:val="none" w:sz="0" w:space="0" w:color="auto"/>
        <w:right w:val="none" w:sz="0" w:space="0" w:color="auto"/>
      </w:divBdr>
      <w:divsChild>
        <w:div w:id="1953366698">
          <w:marLeft w:val="0"/>
          <w:marRight w:val="0"/>
          <w:marTop w:val="240"/>
          <w:marBottom w:val="240"/>
          <w:divBdr>
            <w:top w:val="none" w:sz="0" w:space="0" w:color="auto"/>
            <w:left w:val="none" w:sz="0" w:space="0" w:color="auto"/>
            <w:bottom w:val="none" w:sz="0" w:space="0" w:color="auto"/>
            <w:right w:val="none" w:sz="0" w:space="0" w:color="auto"/>
          </w:divBdr>
          <w:divsChild>
            <w:div w:id="150565381">
              <w:marLeft w:val="0"/>
              <w:marRight w:val="0"/>
              <w:marTop w:val="240"/>
              <w:marBottom w:val="240"/>
              <w:divBdr>
                <w:top w:val="none" w:sz="0" w:space="0" w:color="auto"/>
                <w:left w:val="none" w:sz="0" w:space="0" w:color="auto"/>
                <w:bottom w:val="none" w:sz="0" w:space="0" w:color="auto"/>
                <w:right w:val="none" w:sz="0" w:space="0" w:color="auto"/>
              </w:divBdr>
            </w:div>
            <w:div w:id="1286890906">
              <w:marLeft w:val="0"/>
              <w:marRight w:val="0"/>
              <w:marTop w:val="0"/>
              <w:marBottom w:val="0"/>
              <w:divBdr>
                <w:top w:val="none" w:sz="0" w:space="0" w:color="auto"/>
                <w:left w:val="none" w:sz="0" w:space="0" w:color="auto"/>
                <w:bottom w:val="none" w:sz="0" w:space="0" w:color="auto"/>
                <w:right w:val="none" w:sz="0" w:space="0" w:color="auto"/>
              </w:divBdr>
            </w:div>
            <w:div w:id="1381052952">
              <w:marLeft w:val="0"/>
              <w:marRight w:val="0"/>
              <w:marTop w:val="240"/>
              <w:marBottom w:val="240"/>
              <w:divBdr>
                <w:top w:val="none" w:sz="0" w:space="0" w:color="auto"/>
                <w:left w:val="none" w:sz="0" w:space="0" w:color="auto"/>
                <w:bottom w:val="none" w:sz="0" w:space="0" w:color="auto"/>
                <w:right w:val="none" w:sz="0" w:space="0" w:color="auto"/>
              </w:divBdr>
            </w:div>
            <w:div w:id="152995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2322">
      <w:bodyDiv w:val="1"/>
      <w:marLeft w:val="0"/>
      <w:marRight w:val="0"/>
      <w:marTop w:val="0"/>
      <w:marBottom w:val="0"/>
      <w:divBdr>
        <w:top w:val="none" w:sz="0" w:space="0" w:color="auto"/>
        <w:left w:val="none" w:sz="0" w:space="0" w:color="auto"/>
        <w:bottom w:val="none" w:sz="0" w:space="0" w:color="auto"/>
        <w:right w:val="none" w:sz="0" w:space="0" w:color="auto"/>
      </w:divBdr>
    </w:div>
    <w:div w:id="1568998352">
      <w:bodyDiv w:val="1"/>
      <w:marLeft w:val="0"/>
      <w:marRight w:val="0"/>
      <w:marTop w:val="0"/>
      <w:marBottom w:val="0"/>
      <w:divBdr>
        <w:top w:val="none" w:sz="0" w:space="0" w:color="auto"/>
        <w:left w:val="none" w:sz="0" w:space="0" w:color="auto"/>
        <w:bottom w:val="none" w:sz="0" w:space="0" w:color="auto"/>
        <w:right w:val="none" w:sz="0" w:space="0" w:color="auto"/>
      </w:divBdr>
    </w:div>
    <w:div w:id="1886940308">
      <w:bodyDiv w:val="1"/>
      <w:marLeft w:val="0"/>
      <w:marRight w:val="0"/>
      <w:marTop w:val="0"/>
      <w:marBottom w:val="0"/>
      <w:divBdr>
        <w:top w:val="none" w:sz="0" w:space="0" w:color="auto"/>
        <w:left w:val="none" w:sz="0" w:space="0" w:color="auto"/>
        <w:bottom w:val="none" w:sz="0" w:space="0" w:color="auto"/>
        <w:right w:val="none" w:sz="0" w:space="0" w:color="auto"/>
      </w:divBdr>
      <w:divsChild>
        <w:div w:id="73162253">
          <w:marLeft w:val="547"/>
          <w:marRight w:val="0"/>
          <w:marTop w:val="0"/>
          <w:marBottom w:val="0"/>
          <w:divBdr>
            <w:top w:val="none" w:sz="0" w:space="0" w:color="auto"/>
            <w:left w:val="none" w:sz="0" w:space="0" w:color="auto"/>
            <w:bottom w:val="none" w:sz="0" w:space="0" w:color="auto"/>
            <w:right w:val="none" w:sz="0" w:space="0" w:color="auto"/>
          </w:divBdr>
        </w:div>
        <w:div w:id="583803729">
          <w:marLeft w:val="547"/>
          <w:marRight w:val="0"/>
          <w:marTop w:val="0"/>
          <w:marBottom w:val="0"/>
          <w:divBdr>
            <w:top w:val="none" w:sz="0" w:space="0" w:color="auto"/>
            <w:left w:val="none" w:sz="0" w:space="0" w:color="auto"/>
            <w:bottom w:val="none" w:sz="0" w:space="0" w:color="auto"/>
            <w:right w:val="none" w:sz="0" w:space="0" w:color="auto"/>
          </w:divBdr>
        </w:div>
        <w:div w:id="623732203">
          <w:marLeft w:val="547"/>
          <w:marRight w:val="0"/>
          <w:marTop w:val="0"/>
          <w:marBottom w:val="0"/>
          <w:divBdr>
            <w:top w:val="none" w:sz="0" w:space="0" w:color="auto"/>
            <w:left w:val="none" w:sz="0" w:space="0" w:color="auto"/>
            <w:bottom w:val="none" w:sz="0" w:space="0" w:color="auto"/>
            <w:right w:val="none" w:sz="0" w:space="0" w:color="auto"/>
          </w:divBdr>
        </w:div>
      </w:divsChild>
    </w:div>
    <w:div w:id="1949582935">
      <w:bodyDiv w:val="1"/>
      <w:marLeft w:val="0"/>
      <w:marRight w:val="0"/>
      <w:marTop w:val="0"/>
      <w:marBottom w:val="0"/>
      <w:divBdr>
        <w:top w:val="none" w:sz="0" w:space="0" w:color="auto"/>
        <w:left w:val="none" w:sz="0" w:space="0" w:color="auto"/>
        <w:bottom w:val="none" w:sz="0" w:space="0" w:color="auto"/>
        <w:right w:val="none" w:sz="0" w:space="0" w:color="auto"/>
      </w:divBdr>
      <w:divsChild>
        <w:div w:id="657198224">
          <w:marLeft w:val="0"/>
          <w:marRight w:val="0"/>
          <w:marTop w:val="240"/>
          <w:marBottom w:val="240"/>
          <w:divBdr>
            <w:top w:val="none" w:sz="0" w:space="0" w:color="auto"/>
            <w:left w:val="none" w:sz="0" w:space="0" w:color="auto"/>
            <w:bottom w:val="none" w:sz="0" w:space="0" w:color="auto"/>
            <w:right w:val="none" w:sz="0" w:space="0" w:color="auto"/>
          </w:divBdr>
          <w:divsChild>
            <w:div w:id="4610003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3.emf" Id="rId13" /><Relationship Type="http://schemas.openxmlformats.org/officeDocument/2006/relationships/hyperlink" Target="https://api4.successfactors.com:443/sfapi/v1/async/soap?wsdl" TargetMode="External" Id="rId18" /><Relationship Type="http://schemas.openxmlformats.org/officeDocument/2006/relationships/hyperlink" Target="http://help.sap.com/disclaimer?site=https://launchpad.support.sap.com/" TargetMode="External" Id="rId26" /><Relationship Type="http://schemas.openxmlformats.org/officeDocument/2006/relationships/package" Target="embeddings/Microsoft_PowerPoint_Presentation.pptx" Id="rId39" /><Relationship Type="http://schemas.openxmlformats.org/officeDocument/2006/relationships/hyperlink" Target="http://help.sap.com/disclaimer?site=https://launchpad.support.sap.com/#/softwarecenter/template/products/%20_APP=00200682500000001943&amp;_EVENT=DISPHIER&amp;HEADER=Y&amp;FUNCTIONBAR=N&amp;EVENT=TREE&amp;NE=NAVIGATE&amp;ENR=67837800100900007903&amp;V=INST&amp;TA=ACTUAL&amp;PAGE=SEARCH/SFSF%20EC%20INTEGRATION%201210" TargetMode="External" Id="rId21" /><Relationship Type="http://schemas.openxmlformats.org/officeDocument/2006/relationships/hyperlink" Target="http://help.sap.com/disclaimer?site=https://launchpad.support.sap.com/" TargetMode="External" Id="rId34" /><Relationship Type="http://schemas.openxmlformats.org/officeDocument/2006/relationships/image" Target="media/image9.emf" Id="rId42" /><Relationship Type="http://schemas.openxmlformats.org/officeDocument/2006/relationships/package" Target="embeddings/Microsoft_Excel_Worksheet1.xlsx" Id="rId47" /><Relationship Type="http://schemas.openxmlformats.org/officeDocument/2006/relationships/footer" Target="footer2.xml" Id="rId50"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hyperlink" Target="https://api4.successfactors.com:443/sfapi/v1/soap?wsdl" TargetMode="External" Id="rId16" /><Relationship Type="http://schemas.openxmlformats.org/officeDocument/2006/relationships/hyperlink" Target="http://help.sap.com/disclaimer?site=https://launchpad.support.sap.com/#/notes/1269130" TargetMode="External" Id="rId29" /><Relationship Type="http://schemas.openxmlformats.org/officeDocument/2006/relationships/image" Target="media/image1.png" Id="rId11" /><Relationship Type="http://schemas.openxmlformats.org/officeDocument/2006/relationships/hyperlink" Target="http://help.sap.com/disclaimer?site=https://launchpad.support.sap.com/" TargetMode="External" Id="rId24" /><Relationship Type="http://schemas.openxmlformats.org/officeDocument/2006/relationships/hyperlink" Target="http://help.sap.com/disclaimer?site=https://launchpad.support.sap.com/" TargetMode="External" Id="rId32" /><Relationship Type="http://schemas.openxmlformats.org/officeDocument/2006/relationships/hyperlink" Target="http://help.sap.com/disclaimer?site=https://launchpad.support.sap.com/#/notes/2255967" TargetMode="External" Id="rId37" /><Relationship Type="http://schemas.openxmlformats.org/officeDocument/2006/relationships/image" Target="media/image7.png" Id="rId40" /><Relationship Type="http://schemas.openxmlformats.org/officeDocument/2006/relationships/package" Target="embeddings/Microsoft_Word_Document.docx" Id="rId45" /><Relationship Type="http://schemas.openxmlformats.org/officeDocument/2006/relationships/theme" Target="theme/theme1.xml" Id="rId53"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hyperlink" Target="https://help.sap.com/viewer/368c481cd6954bdfa5d0435479fd4eaf/Cloud/en-US" TargetMode="External" Id="rId19" /><Relationship Type="http://schemas.openxmlformats.org/officeDocument/2006/relationships/hyperlink" Target="http://help.sap.com/disclaimer?site=https://launchpad.support.sap.com/#/notes/1560878" TargetMode="External" Id="rId31" /><Relationship Type="http://schemas.openxmlformats.org/officeDocument/2006/relationships/image" Target="media/image10.emf" Id="rId44" /><Relationship Type="http://schemas.openxmlformats.org/officeDocument/2006/relationships/fontTable" Target="fontTable.xml" Id="rId52"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image" Target="media/image5.png" Id="rId22" /><Relationship Type="http://schemas.openxmlformats.org/officeDocument/2006/relationships/hyperlink" Target="http://help.sap.com/disclaimer?site=https://launchpad.support.sap.com/#/notes/1043195" TargetMode="External" Id="rId27" /><Relationship Type="http://schemas.openxmlformats.org/officeDocument/2006/relationships/hyperlink" Target="http://help.sap.com/disclaimer?site=https://launchpad.support.sap.com/" TargetMode="External" Id="rId30" /><Relationship Type="http://schemas.openxmlformats.org/officeDocument/2006/relationships/hyperlink" Target="http://help.sap.com/disclaimer?site=https://launchpad.support.sap.com/#/notes/1567897" TargetMode="External" Id="rId35" /><Relationship Type="http://schemas.openxmlformats.org/officeDocument/2006/relationships/package" Target="embeddings/Microsoft_Excel_Worksheet.xlsx" Id="rId43" /><Relationship Type="http://schemas.openxmlformats.org/officeDocument/2006/relationships/header" Target="header1.xml" Id="rId48" /><Relationship Type="http://schemas.openxmlformats.org/officeDocument/2006/relationships/webSettings" Target="webSettings.xml" Id="rId8" /><Relationship Type="http://schemas.openxmlformats.org/officeDocument/2006/relationships/footer" Target="footer3.xml" Id="rId51" /><Relationship Type="http://schemas.openxmlformats.org/officeDocument/2006/relationships/customXml" Target="../customXml/item3.xml" Id="rId3" /><Relationship Type="http://schemas.openxmlformats.org/officeDocument/2006/relationships/image" Target="media/image2.emf" Id="rId12" /><Relationship Type="http://schemas.openxmlformats.org/officeDocument/2006/relationships/hyperlink" Target="https://api4.successfactors.com:443/sfapi/v1/soap12?wsdl" TargetMode="External" Id="rId17" /><Relationship Type="http://schemas.openxmlformats.org/officeDocument/2006/relationships/hyperlink" Target="http://help.sap.com/disclaimer?site=https://launchpad.support.sap.com/" TargetMode="External" Id="rId25" /><Relationship Type="http://schemas.openxmlformats.org/officeDocument/2006/relationships/hyperlink" Target="http://help.sap.com/disclaimer?site=https://launchpad.support.sap.com/#/notes/857321" TargetMode="External" Id="rId33" /><Relationship Type="http://schemas.openxmlformats.org/officeDocument/2006/relationships/image" Target="media/image6.emf" Id="rId38" /><Relationship Type="http://schemas.openxmlformats.org/officeDocument/2006/relationships/image" Target="media/image11.emf" Id="rId46" /><Relationship Type="http://schemas.openxmlformats.org/officeDocument/2006/relationships/hyperlink" Target="http://help.sap.com/disclaimer?site=https://launchpad.support.sap.com/" TargetMode="External" Id="rId20" /><Relationship Type="http://schemas.openxmlformats.org/officeDocument/2006/relationships/image" Target="media/image8.png" Id="rId4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api4.successfactors.com/sfapi/v1/soap" TargetMode="External" Id="rId15" /><Relationship Type="http://schemas.openxmlformats.org/officeDocument/2006/relationships/hyperlink" Target="http://help.sap.com/disclaimer?site=https://launchpad.support.sap.com/" TargetMode="External" Id="rId23" /><Relationship Type="http://schemas.openxmlformats.org/officeDocument/2006/relationships/hyperlink" Target="http://help.sap.com/disclaimer?site=https://launchpad.support.sap.com/" TargetMode="External" Id="rId28" /><Relationship Type="http://schemas.openxmlformats.org/officeDocument/2006/relationships/hyperlink" Target="http://help.sap.com/disclaimer?site=https://launchpad.support.sap.com/" TargetMode="External" Id="rId36" /><Relationship Type="http://schemas.openxmlformats.org/officeDocument/2006/relationships/footer" Target="footer1.xml" Id="rId4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ADFD012A9BABC42991DF46EEB017787" ma:contentTypeVersion="12" ma:contentTypeDescription="Create a new document." ma:contentTypeScope="" ma:versionID="c98d147385201a0669f95661b462fc0a">
  <xsd:schema xmlns:xsd="http://www.w3.org/2001/XMLSchema" xmlns:xs="http://www.w3.org/2001/XMLSchema" xmlns:p="http://schemas.microsoft.com/office/2006/metadata/properties" xmlns:ns2="d62b849c-8a9f-4da2-a1ee-b3ae526422fe" xmlns:ns3="ee02073d-d13f-49b6-8e0f-9cdce2fc71af" targetNamespace="http://schemas.microsoft.com/office/2006/metadata/properties" ma:root="true" ma:fieldsID="17402ee167907629e9d84504374505f8" ns2:_="" ns3:_="">
    <xsd:import namespace="d62b849c-8a9f-4da2-a1ee-b3ae526422fe"/>
    <xsd:import namespace="ee02073d-d13f-49b6-8e0f-9cdce2fc71a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b849c-8a9f-4da2-a1ee-b3ae526422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02073d-d13f-49b6-8e0f-9cdce2fc71a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16A560-EF11-46BA-9A3C-7D53CE859E2C}">
  <ds:schemaRefs>
    <ds:schemaRef ds:uri="http://schemas.openxmlformats.org/officeDocument/2006/bibliography"/>
  </ds:schemaRefs>
</ds:datastoreItem>
</file>

<file path=customXml/itemProps2.xml><?xml version="1.0" encoding="utf-8"?>
<ds:datastoreItem xmlns:ds="http://schemas.openxmlformats.org/officeDocument/2006/customXml" ds:itemID="{53524289-678D-44B8-8B2B-A3562A6DE9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1DA7FA2-1BEE-48CB-AE17-8CAE7F41C12E}">
  <ds:schemaRefs>
    <ds:schemaRef ds:uri="http://schemas.microsoft.com/sharepoint/v3/contenttype/forms"/>
  </ds:schemaRefs>
</ds:datastoreItem>
</file>

<file path=customXml/itemProps4.xml><?xml version="1.0" encoding="utf-8"?>
<ds:datastoreItem xmlns:ds="http://schemas.openxmlformats.org/officeDocument/2006/customXml" ds:itemID="{9FD8C622-DF74-4E12-8F4E-D630A833CBB3}"/>
</file>

<file path=docProps/app.xml><?xml version="1.0" encoding="utf-8"?>
<Properties xmlns="http://schemas.openxmlformats.org/officeDocument/2006/extended-properties" xmlns:vt="http://schemas.openxmlformats.org/officeDocument/2006/docPropsVTypes">
  <Template>Normal.dotm</Template>
  <TotalTime>0</TotalTime>
  <Pages>1</Pages>
  <Words>7210</Words>
  <Characters>41101</Characters>
  <Application>Microsoft Office Word</Application>
  <DocSecurity>4</DocSecurity>
  <Lines>342</Lines>
  <Paragraphs>96</Paragraphs>
  <ScaleCrop>false</ScaleCrop>
  <Company>Corning Incorporated</Company>
  <LinksUpToDate>false</LinksUpToDate>
  <CharactersWithSpaces>48215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Micron Integration Strategy</dc:title>
  <dc:subject/>
  <dc:creator>Trunzo, Bettina (Tina)</dc:creator>
  <cp:keywords>Restricted</cp:keywords>
  <cp:lastModifiedBy>Park, Joon</cp:lastModifiedBy>
  <cp:revision>7</cp:revision>
  <dcterms:created xsi:type="dcterms:W3CDTF">2021-05-10T23:16:00Z</dcterms:created>
  <dcterms:modified xsi:type="dcterms:W3CDTF">2021-06-17T15:57:00Z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6ed23dd9-3c6e-444b-9222-a96cd80d7b6d</vt:lpwstr>
  </property>
  <property fmtid="{D5CDD505-2E9C-101B-9397-08002B2CF9AE}" pid="3" name="_NewReviewCycle">
    <vt:lpwstr/>
  </property>
  <property fmtid="{D5CDD505-2E9C-101B-9397-08002B2CF9AE}" pid="4" name="ContentTypeId">
    <vt:lpwstr>0x010100DADFD012A9BABC42991DF46EEB017787</vt:lpwstr>
  </property>
  <property fmtid="{D5CDD505-2E9C-101B-9397-08002B2CF9AE}" pid="5" name="CORNINGClassification">
    <vt:lpwstr>Restricted</vt:lpwstr>
  </property>
  <property fmtid="{D5CDD505-2E9C-101B-9397-08002B2CF9AE}" pid="6" name="CORNINGLabelExtension">
    <vt:lpwstr> </vt:lpwstr>
  </property>
  <property fmtid="{D5CDD505-2E9C-101B-9397-08002B2CF9AE}" pid="7" name="CORNINGDisplayOptionalMarkingLanguage">
    <vt:lpwstr>None</vt:lpwstr>
  </property>
  <property fmtid="{D5CDD505-2E9C-101B-9397-08002B2CF9AE}" pid="8" name="CORNINGMarkingOption">
    <vt:lpwstr>Automatic</vt:lpwstr>
  </property>
  <property fmtid="{D5CDD505-2E9C-101B-9397-08002B2CF9AE}" pid="9" name="CorningConfigurationVersion">
    <vt:lpwstr>2.2</vt:lpwstr>
  </property>
  <property fmtid="{D5CDD505-2E9C-101B-9397-08002B2CF9AE}" pid="10" name="CCTCode">
    <vt:lpwstr>CR</vt:lpwstr>
  </property>
  <property fmtid="{D5CDD505-2E9C-101B-9397-08002B2CF9AE}" pid="11" name="CorningFullClassification">
    <vt:lpwstr>Corning Restricted</vt:lpwstr>
  </property>
</Properties>
</file>